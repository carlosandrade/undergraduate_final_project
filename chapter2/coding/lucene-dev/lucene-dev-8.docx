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54156" w14:textId="77777777" w:rsidR="004A1DC0" w:rsidRDefault="004A1DC0" w:rsidP="005D5DA6">
      <w:pPr>
        <w:rPr>
          <w:ins w:id="0" w:author="Carlos Andrade" w:date="2013-01-30T00:09:00Z"/>
        </w:rPr>
      </w:pPr>
      <w:ins w:id="1" w:author="Carlos Andrade" w:date="2013-01-30T00:09:00Z">
        <w:r w:rsidRPr="004A1DC0">
          <w:t>http://mail-archives.apache.org/mod_mbox/lucene-dev/200109.mbox/raw/%3C4BC270C6AB8AD411AD0B00B0D0493DF0EE7BE2@mail.grandcentral.com%3E</w:t>
        </w:r>
      </w:ins>
    </w:p>
    <w:p w14:paraId="01083E83" w14:textId="77777777" w:rsidR="004A1DC0" w:rsidRDefault="004A1DC0" w:rsidP="005D5DA6">
      <w:pPr>
        <w:rPr>
          <w:ins w:id="2" w:author="Carlos Andrade" w:date="2013-01-30T00:09:00Z"/>
        </w:rPr>
      </w:pPr>
    </w:p>
    <w:p w14:paraId="3452D8E5" w14:textId="77777777" w:rsidR="005D5DA6" w:rsidRDefault="005D5DA6" w:rsidP="005D5DA6">
      <w:r>
        <w:t xml:space="preserve">From </w:t>
      </w:r>
      <w:proofErr w:type="gramStart"/>
      <w:r>
        <w:t>DCutting@grandcentral.com  Thu</w:t>
      </w:r>
      <w:proofErr w:type="gramEnd"/>
      <w:r>
        <w:t xml:space="preserve"> Sep 27 18:03:12 2001</w:t>
      </w:r>
    </w:p>
    <w:p w14:paraId="69579099" w14:textId="77777777" w:rsidR="005D5DA6" w:rsidRDefault="005D5DA6" w:rsidP="005D5DA6">
      <w:r>
        <w:t>Return-Path: &lt;DCutting@grandcentral.com&gt;</w:t>
      </w:r>
    </w:p>
    <w:p w14:paraId="5F5326E4" w14:textId="77777777" w:rsidR="005D5DA6" w:rsidRDefault="005D5DA6" w:rsidP="005D5DA6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407F12A" w14:textId="77777777" w:rsidR="005D5DA6" w:rsidRDefault="005D5DA6" w:rsidP="005D5DA6">
      <w:r>
        <w:t>Delivered-To: mailing list lucene-dev@jakarta.apache.org</w:t>
      </w:r>
    </w:p>
    <w:p w14:paraId="0FBBA729" w14:textId="77777777" w:rsidR="005D5DA6" w:rsidRDefault="005D5DA6" w:rsidP="005D5DA6">
      <w:r>
        <w:t>Received: (</w:t>
      </w:r>
      <w:proofErr w:type="spellStart"/>
      <w:r>
        <w:t>qmail</w:t>
      </w:r>
      <w:proofErr w:type="spellEnd"/>
      <w:r>
        <w:t xml:space="preserve"> 23692 invoked from network); 27 Sep 2001 18:03:12 -0000</w:t>
      </w:r>
    </w:p>
    <w:p w14:paraId="2D088DA3" w14:textId="77777777" w:rsidR="005D5DA6" w:rsidRDefault="005D5DA6" w:rsidP="005D5DA6">
      <w:r>
        <w:t>Received: from unknown (HELO mta.12.com) (65.198.8.41)</w:t>
      </w:r>
    </w:p>
    <w:p w14:paraId="3C2E7377" w14:textId="77777777" w:rsidR="005D5DA6" w:rsidRDefault="005D5DA6" w:rsidP="005D5DA6">
      <w:r>
        <w:t xml:space="preserve">  </w:t>
      </w:r>
      <w:proofErr w:type="gramStart"/>
      <w:r>
        <w:t>by</w:t>
      </w:r>
      <w:proofErr w:type="gramEnd"/>
      <w:r>
        <w:t xml:space="preserve"> daedalus.apache.org with SMTP; 27 Sep 2001 18:03:12 -0000</w:t>
      </w:r>
    </w:p>
    <w:p w14:paraId="5D10807C" w14:textId="77777777" w:rsidR="005D5DA6" w:rsidRDefault="005D5DA6" w:rsidP="005D5DA6">
      <w:r>
        <w:t>Received: (</w:t>
      </w:r>
      <w:proofErr w:type="spellStart"/>
      <w:r>
        <w:t>qmail</w:t>
      </w:r>
      <w:proofErr w:type="spellEnd"/>
      <w:r>
        <w:t xml:space="preserve"> 23886 invoked from network); 27 Sep 2001 18:00:39 -0000</w:t>
      </w:r>
    </w:p>
    <w:p w14:paraId="5D1DF03C" w14:textId="77777777" w:rsidR="005D5DA6" w:rsidRDefault="005D5DA6" w:rsidP="005D5DA6">
      <w:r>
        <w:t>Received: from unknown (HELO riker.grandcentral.com) (10.102.15.55)</w:t>
      </w:r>
    </w:p>
    <w:p w14:paraId="609609CF" w14:textId="77777777" w:rsidR="005D5DA6" w:rsidRDefault="005D5DA6" w:rsidP="005D5DA6">
      <w:r>
        <w:t xml:space="preserve">  </w:t>
      </w:r>
      <w:proofErr w:type="gramStart"/>
      <w:r>
        <w:t>by</w:t>
      </w:r>
      <w:proofErr w:type="gramEnd"/>
      <w:r>
        <w:t xml:space="preserve"> mta.12.com with SMTP; 27 Sep 2001 18:00:39 -0000</w:t>
      </w:r>
    </w:p>
    <w:p w14:paraId="77032622" w14:textId="77777777" w:rsidR="005D5DA6" w:rsidRDefault="005D5DA6" w:rsidP="005D5DA6">
      <w:r>
        <w:t>Received: by mail.grandcentral.com with Internet Mail Service (5.5.2653.19)</w:t>
      </w:r>
    </w:p>
    <w:p w14:paraId="4EDAE1AF" w14:textId="77777777" w:rsidR="005D5DA6" w:rsidRDefault="005D5DA6" w:rsidP="005D5DA6">
      <w:r>
        <w:tab/>
      </w:r>
      <w:proofErr w:type="gramStart"/>
      <w:r>
        <w:t>id</w:t>
      </w:r>
      <w:proofErr w:type="gramEnd"/>
      <w:r>
        <w:t xml:space="preserve"> &lt;TGA9VS0K&gt;; Thu, 27 Sep 2001 10:53:22 -0700</w:t>
      </w:r>
    </w:p>
    <w:p w14:paraId="3E10CFD0" w14:textId="77777777" w:rsidR="005D5DA6" w:rsidRDefault="005D5DA6" w:rsidP="005D5DA6">
      <w:r>
        <w:t>Message-ID: &lt;4BC270C6AB8AD411AD0B00B0D0493DF0EE7BE2@mail.grandcentral.com&gt;</w:t>
      </w:r>
    </w:p>
    <w:p w14:paraId="26014537" w14:textId="77777777" w:rsidR="005D5DA6" w:rsidRDefault="005D5DA6" w:rsidP="005D5DA6">
      <w:r>
        <w:t>From: Doug Cutting &lt;DCutting@grandcentral.com&gt;</w:t>
      </w:r>
    </w:p>
    <w:p w14:paraId="19C922FA" w14:textId="77777777" w:rsidR="005D5DA6" w:rsidRDefault="005D5DA6" w:rsidP="005D5DA6">
      <w:r>
        <w:t xml:space="preserve">To: 'Scott </w:t>
      </w:r>
      <w:proofErr w:type="spellStart"/>
      <w:r>
        <w:t>Ganyo</w:t>
      </w:r>
      <w:proofErr w:type="spellEnd"/>
      <w:r>
        <w:t xml:space="preserve">' &lt;scott.ganyo@eTapestry.com&gt;, </w:t>
      </w:r>
    </w:p>
    <w:p w14:paraId="544F9C0C" w14:textId="77777777" w:rsidR="005D5DA6" w:rsidRDefault="005D5DA6" w:rsidP="005D5DA6">
      <w:r>
        <w:tab/>
        <w:t>"</w:t>
      </w:r>
      <w:proofErr w:type="gramStart"/>
      <w:r>
        <w:t>'lucene</w:t>
      </w:r>
      <w:proofErr w:type="gramEnd"/>
      <w:r>
        <w:t>-dev@lists.sourceforge.net'" &lt;lucene-dev@lists.sourceforge.net&gt;</w:t>
      </w:r>
    </w:p>
    <w:p w14:paraId="0D22604A" w14:textId="77777777" w:rsidR="005D5DA6" w:rsidRDefault="005D5DA6" w:rsidP="005D5DA6">
      <w:r>
        <w:t>Cc: "'lucene-dev@jakarta.apache.org'" &lt;lucene-dev@jakarta.apache.org&gt;</w:t>
      </w:r>
    </w:p>
    <w:p w14:paraId="7AD4A7E2" w14:textId="77777777" w:rsidR="005D5DA6" w:rsidRDefault="005D5DA6" w:rsidP="005D5DA6">
      <w:r>
        <w:t>Subject: RE: [</w:t>
      </w:r>
      <w:proofErr w:type="spellStart"/>
      <w:r>
        <w:t>Lucene-dev</w:t>
      </w:r>
      <w:proofErr w:type="spellEnd"/>
      <w:r>
        <w:t>] Index integrity check and fix?</w:t>
      </w:r>
    </w:p>
    <w:p w14:paraId="4B39815C" w14:textId="77777777" w:rsidR="005D5DA6" w:rsidRDefault="005D5DA6" w:rsidP="005D5DA6">
      <w:r>
        <w:t>Date: Thu, 27 Sep 2001 10:53:20 -0700</w:t>
      </w:r>
    </w:p>
    <w:p w14:paraId="782494CA" w14:textId="77777777" w:rsidR="005D5DA6" w:rsidRDefault="005D5DA6" w:rsidP="005D5DA6">
      <w:r>
        <w:t>MIME-Version: 1.0</w:t>
      </w:r>
    </w:p>
    <w:p w14:paraId="2E6CF894" w14:textId="77777777" w:rsidR="005D5DA6" w:rsidRDefault="005D5DA6" w:rsidP="005D5DA6">
      <w:r>
        <w:t>X-Mailer: Internet Mail Service (5.5.2653.19)</w:t>
      </w:r>
    </w:p>
    <w:p w14:paraId="25890E86" w14:textId="77777777" w:rsidR="005D5DA6" w:rsidRDefault="005D5DA6" w:rsidP="005D5DA6">
      <w:r>
        <w:t>Content-Type: text/plain;</w:t>
      </w:r>
    </w:p>
    <w:p w14:paraId="15FEEC78" w14:textId="77777777" w:rsidR="005D5DA6" w:rsidRDefault="005D5DA6" w:rsidP="005D5DA6">
      <w:r>
        <w:tab/>
      </w:r>
      <w:proofErr w:type="gramStart"/>
      <w:r>
        <w:t>charset</w:t>
      </w:r>
      <w:proofErr w:type="gramEnd"/>
      <w:r>
        <w:t>="iso-8859-1"</w:t>
      </w:r>
    </w:p>
    <w:p w14:paraId="6FC27D80" w14:textId="77777777" w:rsidR="005D5DA6" w:rsidRDefault="005D5DA6" w:rsidP="005D5DA6">
      <w:r>
        <w:t>X-Spam-Rating: daedalus.apache.org 1.6.2 0/1000/N</w:t>
      </w:r>
    </w:p>
    <w:p w14:paraId="13558366" w14:textId="77777777" w:rsidR="005D5DA6" w:rsidRDefault="005D5DA6" w:rsidP="005D5DA6"/>
    <w:p w14:paraId="529EA91C" w14:textId="77777777" w:rsidR="005D5DA6" w:rsidRDefault="005D5DA6" w:rsidP="005D5DA6">
      <w:r>
        <w:t xml:space="preserve">&gt; From: Scott </w:t>
      </w:r>
      <w:proofErr w:type="spellStart"/>
      <w:r>
        <w:t>Ganyo</w:t>
      </w:r>
      <w:proofErr w:type="spellEnd"/>
      <w:r>
        <w:t xml:space="preserve"> [mailto:scott.ganyo@eTapestry.com]</w:t>
      </w:r>
    </w:p>
    <w:p w14:paraId="2BCA74D5" w14:textId="77777777" w:rsidR="005D5DA6" w:rsidRDefault="005D5DA6" w:rsidP="005D5DA6">
      <w:r>
        <w:t>&gt;</w:t>
      </w:r>
    </w:p>
    <w:p w14:paraId="10F0EB2B" w14:textId="77777777" w:rsidR="005D5DA6" w:rsidRDefault="005D5DA6" w:rsidP="005D5DA6">
      <w:r>
        <w:t>&gt; We're still having occasional problems with indexes getting the</w:t>
      </w:r>
    </w:p>
    <w:p w14:paraId="057A97A8" w14:textId="77777777" w:rsidR="005D5DA6" w:rsidRDefault="005D5DA6" w:rsidP="005D5DA6">
      <w:r>
        <w:t xml:space="preserve">&gt; </w:t>
      </w:r>
      <w:proofErr w:type="gramStart"/>
      <w:r>
        <w:t>error</w:t>
      </w:r>
      <w:proofErr w:type="gramEnd"/>
      <w:r>
        <w:t xml:space="preserve"> (in </w:t>
      </w:r>
      <w:proofErr w:type="spellStart"/>
      <w:r>
        <w:t>Lucene</w:t>
      </w:r>
      <w:proofErr w:type="spellEnd"/>
      <w:r>
        <w:t xml:space="preserve"> 1.1 release):</w:t>
      </w:r>
    </w:p>
    <w:p w14:paraId="4B18C300" w14:textId="77777777" w:rsidR="005D5DA6" w:rsidRDefault="005D5DA6" w:rsidP="005D5DA6">
      <w:r>
        <w:t xml:space="preserve">&gt;       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/index/_1x7f.fnm already exists </w:t>
      </w:r>
    </w:p>
    <w:p w14:paraId="0FFDAEF8" w14:textId="77777777" w:rsidR="005D5DA6" w:rsidRDefault="005D5DA6" w:rsidP="005D5DA6">
      <w:r>
        <w:t xml:space="preserve">&gt; </w:t>
      </w:r>
      <w:proofErr w:type="gramStart"/>
      <w:r>
        <w:t>when</w:t>
      </w:r>
      <w:proofErr w:type="gramEnd"/>
      <w:r>
        <w:t xml:space="preserve"> updating records.  I'm not positive where this is coming from,</w:t>
      </w:r>
    </w:p>
    <w:p w14:paraId="122E1D03" w14:textId="77777777" w:rsidR="005D5DA6" w:rsidRDefault="005D5DA6" w:rsidP="005D5DA6">
      <w:r>
        <w:t xml:space="preserve">&gt; </w:t>
      </w:r>
      <w:proofErr w:type="gramStart"/>
      <w:r>
        <w:t>but</w:t>
      </w:r>
      <w:proofErr w:type="gramEnd"/>
      <w:r>
        <w:t xml:space="preserve"> I'm guessing that it is from when we have to forcefully stop the</w:t>
      </w:r>
    </w:p>
    <w:p w14:paraId="0E1BC96B" w14:textId="77777777" w:rsidR="005D5DA6" w:rsidRDefault="005D5DA6" w:rsidP="005D5DA6">
      <w:r>
        <w:t xml:space="preserve">&gt; </w:t>
      </w:r>
      <w:proofErr w:type="gramStart"/>
      <w:r>
        <w:t>service</w:t>
      </w:r>
      <w:proofErr w:type="gramEnd"/>
      <w:r>
        <w:t xml:space="preserve"> since all access to the index is synchronized.</w:t>
      </w:r>
    </w:p>
    <w:p w14:paraId="5B0AD2BB" w14:textId="77777777" w:rsidR="005D5DA6" w:rsidRDefault="005D5DA6" w:rsidP="005D5DA6"/>
    <w:p w14:paraId="49432700" w14:textId="77777777" w:rsidR="005D5DA6" w:rsidRDefault="005D5DA6" w:rsidP="005D5DA6">
      <w:r>
        <w:t>With the file locking code that I just checked in (to Jakarta, not</w:t>
      </w:r>
    </w:p>
    <w:p w14:paraId="303C0763" w14:textId="77777777" w:rsidR="005D5DA6" w:rsidRDefault="005D5DA6" w:rsidP="005D5DA6">
      <w:proofErr w:type="spellStart"/>
      <w:r>
        <w:t>Sourceforge</w:t>
      </w:r>
      <w:proofErr w:type="spellEnd"/>
      <w:r>
        <w:t>) you should not have this problem anymore.  Instead, if Java</w:t>
      </w:r>
    </w:p>
    <w:p w14:paraId="09F43962" w14:textId="77777777" w:rsidR="005D5DA6" w:rsidRDefault="005D5DA6" w:rsidP="005D5DA6">
      <w:proofErr w:type="gramStart"/>
      <w:r>
        <w:t>exits</w:t>
      </w:r>
      <w:proofErr w:type="gramEnd"/>
      <w:r>
        <w:t xml:space="preserve"> unexpectedly, you might now find a .lock file left in the index that</w:t>
      </w:r>
    </w:p>
    <w:p w14:paraId="794A24F6" w14:textId="77777777" w:rsidR="005D5DA6" w:rsidRDefault="005D5DA6" w:rsidP="005D5DA6">
      <w:proofErr w:type="gramStart"/>
      <w:r>
        <w:t>will</w:t>
      </w:r>
      <w:proofErr w:type="gramEnd"/>
      <w:r>
        <w:t xml:space="preserve"> prevent restart.  In this case, I recommend removing </w:t>
      </w:r>
      <w:proofErr w:type="gramStart"/>
      <w:r>
        <w:t>all .lock</w:t>
      </w:r>
      <w:proofErr w:type="gramEnd"/>
      <w:r>
        <w:t xml:space="preserve"> files</w:t>
      </w:r>
    </w:p>
    <w:p w14:paraId="2C78F2B2" w14:textId="77777777" w:rsidR="005D5DA6" w:rsidRDefault="005D5DA6" w:rsidP="005D5DA6">
      <w:proofErr w:type="gramStart"/>
      <w:r>
        <w:t>before</w:t>
      </w:r>
      <w:proofErr w:type="gramEnd"/>
      <w:r>
        <w:t xml:space="preserve"> restarting your application, when you are certain that no</w:t>
      </w:r>
    </w:p>
    <w:p w14:paraId="37035DEC" w14:textId="77777777" w:rsidR="005D5DA6" w:rsidRDefault="005D5DA6" w:rsidP="005D5DA6">
      <w:proofErr w:type="gramStart"/>
      <w:r>
        <w:t>applications</w:t>
      </w:r>
      <w:proofErr w:type="gramEnd"/>
      <w:r>
        <w:t xml:space="preserve"> are currently accessing the index.  Is that acceptable?</w:t>
      </w:r>
    </w:p>
    <w:p w14:paraId="1736F69C" w14:textId="77777777" w:rsidR="005D5DA6" w:rsidRDefault="005D5DA6" w:rsidP="005D5DA6"/>
    <w:p w14:paraId="329F8A47" w14:textId="77777777" w:rsidR="005D5DA6" w:rsidRDefault="005D5DA6" w:rsidP="005D5DA6">
      <w:commentRangeStart w:id="3"/>
      <w:r>
        <w:lastRenderedPageBreak/>
        <w:t>BTW, this is the last message I will send to</w:t>
      </w:r>
    </w:p>
    <w:p w14:paraId="2D8883D6" w14:textId="77777777" w:rsidR="005D5DA6" w:rsidRDefault="005D5DA6" w:rsidP="005D5DA6">
      <w:r>
        <w:t>lucene-dev@lists.sourceforge.net.  Henceforth I will use</w:t>
      </w:r>
    </w:p>
    <w:p w14:paraId="69366B80" w14:textId="77777777" w:rsidR="005D5DA6" w:rsidRDefault="005D5DA6" w:rsidP="005D5DA6">
      <w:r>
        <w:t>lucene-dev@jakarta.apache.org.  Please subscribe to that list if you would</w:t>
      </w:r>
    </w:p>
    <w:p w14:paraId="67C707A2" w14:textId="77777777" w:rsidR="005D5DA6" w:rsidRDefault="005D5DA6" w:rsidP="005D5DA6">
      <w:proofErr w:type="gramStart"/>
      <w:r>
        <w:t>like</w:t>
      </w:r>
      <w:proofErr w:type="gramEnd"/>
      <w:r>
        <w:t xml:space="preserve"> to stay involved with </w:t>
      </w:r>
      <w:proofErr w:type="spellStart"/>
      <w:r>
        <w:t>Lucene</w:t>
      </w:r>
      <w:proofErr w:type="spellEnd"/>
      <w:r>
        <w:t xml:space="preserve"> development.  The Jakarta </w:t>
      </w:r>
      <w:proofErr w:type="spellStart"/>
      <w:r>
        <w:t>lucene</w:t>
      </w:r>
      <w:proofErr w:type="spellEnd"/>
      <w:r>
        <w:t>-user list</w:t>
      </w:r>
    </w:p>
    <w:p w14:paraId="597CAE89" w14:textId="77777777" w:rsidR="005D5DA6" w:rsidRDefault="005D5DA6" w:rsidP="005D5DA6">
      <w:proofErr w:type="gramStart"/>
      <w:r>
        <w:t>and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website are still under construction, but </w:t>
      </w:r>
      <w:proofErr w:type="spellStart"/>
      <w:r>
        <w:t>Lucene</w:t>
      </w:r>
      <w:proofErr w:type="spellEnd"/>
      <w:r>
        <w:t xml:space="preserve"> development has</w:t>
      </w:r>
    </w:p>
    <w:p w14:paraId="1F40B210" w14:textId="77777777" w:rsidR="005D5DA6" w:rsidRDefault="005D5DA6" w:rsidP="005D5DA6">
      <w:proofErr w:type="gramStart"/>
      <w:r>
        <w:t>moved</w:t>
      </w:r>
      <w:proofErr w:type="gramEnd"/>
      <w:r>
        <w:t xml:space="preserve"> to Jakarta.</w:t>
      </w:r>
    </w:p>
    <w:commentRangeEnd w:id="3"/>
    <w:p w14:paraId="0FFBBFB2" w14:textId="77777777" w:rsidR="005D5DA6" w:rsidRDefault="005106C3" w:rsidP="005D5DA6">
      <w:r>
        <w:rPr>
          <w:rStyle w:val="CommentReference"/>
        </w:rPr>
        <w:commentReference w:id="3"/>
      </w:r>
    </w:p>
    <w:p w14:paraId="47F5C5C3" w14:textId="77777777" w:rsidR="005D5DA6" w:rsidRDefault="005D5DA6" w:rsidP="005D5DA6">
      <w:r>
        <w:t>Doug</w:t>
      </w:r>
    </w:p>
    <w:p w14:paraId="3AB0A939" w14:textId="77777777" w:rsidR="005D5DA6" w:rsidRDefault="005D5DA6" w:rsidP="005D5DA6"/>
    <w:p w14:paraId="2658D251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Carlos Andrade" w:date="2013-01-30T00:09:00Z" w:initials="CA">
    <w:p w14:paraId="38892267" w14:textId="77777777" w:rsidR="005106C3" w:rsidRDefault="005106C3" w:rsidP="005106C3">
      <w:r>
        <w:rPr>
          <w:rStyle w:val="CommentReference"/>
        </w:rPr>
        <w:annotationRef/>
      </w:r>
      <w:r>
        <w:t xml:space="preserve">C: </w:t>
      </w:r>
      <w:r>
        <w:t>BTW, this is the last message I will send to</w:t>
      </w:r>
    </w:p>
    <w:p w14:paraId="7FF98D00" w14:textId="77777777" w:rsidR="005106C3" w:rsidRDefault="005106C3" w:rsidP="005106C3">
      <w:r>
        <w:t>lucene-dev@lists.sourceforge.net.  Henceforth I will use</w:t>
      </w:r>
    </w:p>
    <w:p w14:paraId="23A3330F" w14:textId="77777777" w:rsidR="005106C3" w:rsidRDefault="005106C3" w:rsidP="005106C3">
      <w:r>
        <w:t>lucene-dev@jakarta.apache.org.  Please subscribe to that list if you would</w:t>
      </w:r>
    </w:p>
    <w:p w14:paraId="46EA9C3E" w14:textId="77777777" w:rsidR="005106C3" w:rsidRDefault="005106C3" w:rsidP="005106C3">
      <w:proofErr w:type="gramStart"/>
      <w:r>
        <w:t>like</w:t>
      </w:r>
      <w:proofErr w:type="gramEnd"/>
      <w:r>
        <w:t xml:space="preserve"> to stay involved with </w:t>
      </w:r>
      <w:proofErr w:type="spellStart"/>
      <w:r>
        <w:t>Lucene</w:t>
      </w:r>
      <w:proofErr w:type="spellEnd"/>
      <w:r>
        <w:t xml:space="preserve"> development.  The Jakarta </w:t>
      </w:r>
      <w:proofErr w:type="spellStart"/>
      <w:r>
        <w:t>lucene</w:t>
      </w:r>
      <w:proofErr w:type="spellEnd"/>
      <w:r>
        <w:t>-user list</w:t>
      </w:r>
    </w:p>
    <w:p w14:paraId="3178CF8A" w14:textId="77777777" w:rsidR="005106C3" w:rsidRDefault="005106C3" w:rsidP="005106C3">
      <w:proofErr w:type="gramStart"/>
      <w:r>
        <w:t>and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website are still under construction, but </w:t>
      </w:r>
      <w:proofErr w:type="spellStart"/>
      <w:r>
        <w:t>Lucene</w:t>
      </w:r>
      <w:proofErr w:type="spellEnd"/>
      <w:r>
        <w:t xml:space="preserve"> development has</w:t>
      </w:r>
    </w:p>
    <w:p w14:paraId="02BEB2E2" w14:textId="77777777" w:rsidR="005106C3" w:rsidRDefault="005106C3" w:rsidP="005106C3">
      <w:proofErr w:type="gramStart"/>
      <w:r>
        <w:t>moved</w:t>
      </w:r>
      <w:proofErr w:type="gramEnd"/>
      <w:r>
        <w:t xml:space="preserve"> to Jakarta.</w:t>
      </w:r>
    </w:p>
    <w:p w14:paraId="68E14218" w14:textId="77777777" w:rsidR="005106C3" w:rsidRDefault="005106C3">
      <w:pPr>
        <w:pStyle w:val="CommentText"/>
      </w:pPr>
      <w:bookmarkStart w:id="4" w:name="_GoBack"/>
      <w:bookmarkEnd w:id="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A6"/>
    <w:rsid w:val="004A1DC0"/>
    <w:rsid w:val="005106C3"/>
    <w:rsid w:val="005D5DA6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7CB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06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6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6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6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6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06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6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6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6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6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2248</Characters>
  <Application>Microsoft Macintosh Word</Application>
  <DocSecurity>0</DocSecurity>
  <Lines>18</Lines>
  <Paragraphs>5</Paragraphs>
  <ScaleCrop>false</ScaleCrop>
  <Company>Stevens Institute of Technology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2013-01-30T02:09:00Z</dcterms:created>
  <dcterms:modified xsi:type="dcterms:W3CDTF">2013-01-30T02:09:00Z</dcterms:modified>
</cp:coreProperties>
</file>