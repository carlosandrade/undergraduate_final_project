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20498" w14:textId="4152D640" w:rsidR="00A71E3A" w:rsidRPr="00C972F3" w:rsidRDefault="00A71E3A" w:rsidP="00A71E3A">
      <w:pPr>
        <w:rPr>
          <w:ins w:id="0" w:author="Carlos Andrade" w:date="2013-01-31T00:07:00Z"/>
        </w:rPr>
      </w:pPr>
      <w:ins w:id="1" w:author="Carlos Andrade" w:date="2013-01-31T00:07:00Z">
        <w:r w:rsidRPr="00C972F3">
          <w:t>http://mail-archives.apache.org/mod_mbox/lucene-dev/200110.mbox/%3C4BC270C6AB8AD411AD0B00B0D0493DF0EE7C76@mail.grandcentral.com%3E</w:t>
        </w:r>
      </w:ins>
    </w:p>
    <w:p w14:paraId="7006E986" w14:textId="77777777" w:rsidR="00A71E3A" w:rsidRPr="00C972F3" w:rsidRDefault="00A71E3A" w:rsidP="00A71E3A">
      <w:pPr>
        <w:rPr>
          <w:ins w:id="2" w:author="Carlos Andrade" w:date="2013-01-31T00:07:00Z"/>
        </w:rPr>
      </w:pPr>
    </w:p>
    <w:p w14:paraId="7EF3C9F4" w14:textId="77777777" w:rsidR="00A71E3A" w:rsidRPr="00C972F3" w:rsidRDefault="00A71E3A" w:rsidP="00A71E3A">
      <w:pPr>
        <w:rPr>
          <w:ins w:id="3" w:author="Carlos Andrade" w:date="2013-01-31T00:06:00Z"/>
          <w:rPrChange w:id="4" w:author="Carlos Andrade" w:date="2013-01-31T00:07:00Z">
            <w:rPr>
              <w:ins w:id="5" w:author="Carlos Andrade" w:date="2013-01-31T00:06:00Z"/>
            </w:rPr>
          </w:rPrChange>
        </w:rPr>
      </w:pPr>
      <w:ins w:id="6" w:author="Carlos Andrade" w:date="2013-01-31T00:06:00Z">
        <w:r w:rsidRPr="00C972F3">
          <w:rPr>
            <w:rPrChange w:id="7" w:author="Carlos Andrade" w:date="2013-01-31T00:07:00Z">
              <w:rPr/>
            </w:rPrChange>
          </w:rPr>
          <w:t xml:space="preserve">From </w:t>
        </w:r>
        <w:proofErr w:type="gramStart"/>
        <w:r w:rsidRPr="00C972F3">
          <w:rPr>
            <w:rPrChange w:id="8" w:author="Carlos Andrade" w:date="2013-01-31T00:07:00Z">
              <w:rPr/>
            </w:rPrChange>
          </w:rPr>
          <w:t>DCutting@grandcentral.com  Fri</w:t>
        </w:r>
        <w:proofErr w:type="gramEnd"/>
        <w:r w:rsidRPr="00C972F3">
          <w:rPr>
            <w:rPrChange w:id="9" w:author="Carlos Andrade" w:date="2013-01-31T00:07:00Z">
              <w:rPr/>
            </w:rPrChange>
          </w:rPr>
          <w:t xml:space="preserve"> Oct 12 18:07:32 2001</w:t>
        </w:r>
      </w:ins>
    </w:p>
    <w:p w14:paraId="699796BD" w14:textId="77777777" w:rsidR="00A71E3A" w:rsidRPr="00C972F3" w:rsidRDefault="00A71E3A" w:rsidP="00A71E3A">
      <w:pPr>
        <w:rPr>
          <w:ins w:id="10" w:author="Carlos Andrade" w:date="2013-01-31T00:06:00Z"/>
          <w:rPrChange w:id="11" w:author="Carlos Andrade" w:date="2013-01-31T00:07:00Z">
            <w:rPr>
              <w:ins w:id="12" w:author="Carlos Andrade" w:date="2013-01-31T00:06:00Z"/>
            </w:rPr>
          </w:rPrChange>
        </w:rPr>
      </w:pPr>
      <w:ins w:id="13" w:author="Carlos Andrade" w:date="2013-01-31T00:06:00Z">
        <w:r w:rsidRPr="00C972F3">
          <w:rPr>
            <w:rPrChange w:id="14" w:author="Carlos Andrade" w:date="2013-01-31T00:07:00Z">
              <w:rPr/>
            </w:rPrChange>
          </w:rPr>
          <w:t>Return-Path: &lt;DCutting@grandcentral.com&gt;</w:t>
        </w:r>
      </w:ins>
    </w:p>
    <w:p w14:paraId="777ECFA9" w14:textId="77777777" w:rsidR="00A71E3A" w:rsidRPr="00C972F3" w:rsidRDefault="00A71E3A" w:rsidP="00A71E3A">
      <w:pPr>
        <w:rPr>
          <w:ins w:id="15" w:author="Carlos Andrade" w:date="2013-01-31T00:06:00Z"/>
          <w:rPrChange w:id="16" w:author="Carlos Andrade" w:date="2013-01-31T00:07:00Z">
            <w:rPr>
              <w:ins w:id="17" w:author="Carlos Andrade" w:date="2013-01-31T00:06:00Z"/>
            </w:rPr>
          </w:rPrChange>
        </w:rPr>
      </w:pPr>
      <w:proofErr w:type="gramStart"/>
      <w:ins w:id="18" w:author="Carlos Andrade" w:date="2013-01-31T00:06:00Z">
        <w:r w:rsidRPr="00C972F3">
          <w:rPr>
            <w:rPrChange w:id="19" w:author="Carlos Andrade" w:date="2013-01-31T00:07:00Z">
              <w:rPr/>
            </w:rPrChange>
          </w:rPr>
          <w:t>Mailing-List</w:t>
        </w:r>
        <w:proofErr w:type="gramEnd"/>
        <w:r w:rsidRPr="00C972F3">
          <w:rPr>
            <w:rPrChange w:id="20" w:author="Carlos Andrade" w:date="2013-01-31T00:07:00Z">
              <w:rPr/>
            </w:rPrChange>
          </w:rPr>
          <w:t xml:space="preserve">: contact lucene-dev-help@jakarta.apache.org; run by </w:t>
        </w:r>
        <w:proofErr w:type="spellStart"/>
        <w:r w:rsidRPr="00C972F3">
          <w:rPr>
            <w:rPrChange w:id="21" w:author="Carlos Andrade" w:date="2013-01-31T00:07:00Z">
              <w:rPr/>
            </w:rPrChange>
          </w:rPr>
          <w:t>ezmlm</w:t>
        </w:r>
        <w:proofErr w:type="spellEnd"/>
      </w:ins>
    </w:p>
    <w:p w14:paraId="56F18206" w14:textId="77777777" w:rsidR="00A71E3A" w:rsidRPr="00C972F3" w:rsidRDefault="00A71E3A" w:rsidP="00A71E3A">
      <w:pPr>
        <w:rPr>
          <w:ins w:id="22" w:author="Carlos Andrade" w:date="2013-01-31T00:06:00Z"/>
          <w:rPrChange w:id="23" w:author="Carlos Andrade" w:date="2013-01-31T00:07:00Z">
            <w:rPr>
              <w:ins w:id="24" w:author="Carlos Andrade" w:date="2013-01-31T00:06:00Z"/>
            </w:rPr>
          </w:rPrChange>
        </w:rPr>
      </w:pPr>
      <w:ins w:id="25" w:author="Carlos Andrade" w:date="2013-01-31T00:06:00Z">
        <w:r w:rsidRPr="00C972F3">
          <w:rPr>
            <w:rPrChange w:id="26" w:author="Carlos Andrade" w:date="2013-01-31T00:07:00Z">
              <w:rPr/>
            </w:rPrChange>
          </w:rPr>
          <w:t>Delivered-To: mailing list lucene-dev@jakarta.apache.org</w:t>
        </w:r>
      </w:ins>
    </w:p>
    <w:p w14:paraId="0A16154C" w14:textId="77777777" w:rsidR="00A71E3A" w:rsidRPr="00C972F3" w:rsidRDefault="00A71E3A" w:rsidP="00A71E3A">
      <w:pPr>
        <w:rPr>
          <w:ins w:id="27" w:author="Carlos Andrade" w:date="2013-01-31T00:06:00Z"/>
          <w:rPrChange w:id="28" w:author="Carlos Andrade" w:date="2013-01-31T00:07:00Z">
            <w:rPr>
              <w:ins w:id="29" w:author="Carlos Andrade" w:date="2013-01-31T00:06:00Z"/>
            </w:rPr>
          </w:rPrChange>
        </w:rPr>
      </w:pPr>
      <w:ins w:id="30" w:author="Carlos Andrade" w:date="2013-01-31T00:06:00Z">
        <w:r w:rsidRPr="00C972F3">
          <w:rPr>
            <w:rPrChange w:id="31" w:author="Carlos Andrade" w:date="2013-01-31T00:07:00Z">
              <w:rPr/>
            </w:rPrChange>
          </w:rPr>
          <w:t>Received: (</w:t>
        </w:r>
        <w:proofErr w:type="spellStart"/>
        <w:r w:rsidRPr="00C972F3">
          <w:rPr>
            <w:rPrChange w:id="32" w:author="Carlos Andrade" w:date="2013-01-31T00:07:00Z">
              <w:rPr/>
            </w:rPrChange>
          </w:rPr>
          <w:t>qmail</w:t>
        </w:r>
        <w:proofErr w:type="spellEnd"/>
        <w:r w:rsidRPr="00C972F3">
          <w:rPr>
            <w:rPrChange w:id="33" w:author="Carlos Andrade" w:date="2013-01-31T00:07:00Z">
              <w:rPr/>
            </w:rPrChange>
          </w:rPr>
          <w:t xml:space="preserve"> 88573 invoked from network); 12 Oct 2001 18:07:32 -0000</w:t>
        </w:r>
      </w:ins>
    </w:p>
    <w:p w14:paraId="0C3BB46B" w14:textId="77777777" w:rsidR="00A71E3A" w:rsidRPr="00C972F3" w:rsidRDefault="00A71E3A" w:rsidP="00A71E3A">
      <w:pPr>
        <w:rPr>
          <w:ins w:id="34" w:author="Carlos Andrade" w:date="2013-01-31T00:06:00Z"/>
          <w:rPrChange w:id="35" w:author="Carlos Andrade" w:date="2013-01-31T00:07:00Z">
            <w:rPr>
              <w:ins w:id="36" w:author="Carlos Andrade" w:date="2013-01-31T00:06:00Z"/>
            </w:rPr>
          </w:rPrChange>
        </w:rPr>
      </w:pPr>
      <w:ins w:id="37" w:author="Carlos Andrade" w:date="2013-01-31T00:06:00Z">
        <w:r w:rsidRPr="00C972F3">
          <w:rPr>
            <w:rPrChange w:id="38" w:author="Carlos Andrade" w:date="2013-01-31T00:07:00Z">
              <w:rPr/>
            </w:rPrChange>
          </w:rPr>
          <w:t>Received: from unknown (HELO mta.12.com) (65.198.8.41)</w:t>
        </w:r>
      </w:ins>
    </w:p>
    <w:p w14:paraId="69851C00" w14:textId="77777777" w:rsidR="00A71E3A" w:rsidRPr="00C972F3" w:rsidRDefault="00A71E3A" w:rsidP="00A71E3A">
      <w:pPr>
        <w:rPr>
          <w:ins w:id="39" w:author="Carlos Andrade" w:date="2013-01-31T00:06:00Z"/>
          <w:rPrChange w:id="40" w:author="Carlos Andrade" w:date="2013-01-31T00:07:00Z">
            <w:rPr>
              <w:ins w:id="41" w:author="Carlos Andrade" w:date="2013-01-31T00:06:00Z"/>
            </w:rPr>
          </w:rPrChange>
        </w:rPr>
      </w:pPr>
      <w:ins w:id="42" w:author="Carlos Andrade" w:date="2013-01-31T00:06:00Z">
        <w:r w:rsidRPr="00C972F3">
          <w:rPr>
            <w:rPrChange w:id="43" w:author="Carlos Andrade" w:date="2013-01-31T00:07:00Z">
              <w:rPr/>
            </w:rPrChange>
          </w:rPr>
          <w:t xml:space="preserve">  </w:t>
        </w:r>
        <w:proofErr w:type="gramStart"/>
        <w:r w:rsidRPr="00C972F3">
          <w:rPr>
            <w:rPrChange w:id="44" w:author="Carlos Andrade" w:date="2013-01-31T00:07:00Z">
              <w:rPr/>
            </w:rPrChange>
          </w:rPr>
          <w:t>by</w:t>
        </w:r>
        <w:proofErr w:type="gramEnd"/>
        <w:r w:rsidRPr="00C972F3">
          <w:rPr>
            <w:rPrChange w:id="45" w:author="Carlos Andrade" w:date="2013-01-31T00:07:00Z">
              <w:rPr/>
            </w:rPrChange>
          </w:rPr>
          <w:t xml:space="preserve"> daedalus.apache.org with SMTP; 12 Oct 2001 18:07:32 -0000</w:t>
        </w:r>
      </w:ins>
    </w:p>
    <w:p w14:paraId="32900F82" w14:textId="77777777" w:rsidR="00A71E3A" w:rsidRPr="00C972F3" w:rsidRDefault="00A71E3A" w:rsidP="00A71E3A">
      <w:pPr>
        <w:rPr>
          <w:ins w:id="46" w:author="Carlos Andrade" w:date="2013-01-31T00:06:00Z"/>
          <w:rPrChange w:id="47" w:author="Carlos Andrade" w:date="2013-01-31T00:07:00Z">
            <w:rPr>
              <w:ins w:id="48" w:author="Carlos Andrade" w:date="2013-01-31T00:06:00Z"/>
            </w:rPr>
          </w:rPrChange>
        </w:rPr>
      </w:pPr>
      <w:ins w:id="49" w:author="Carlos Andrade" w:date="2013-01-31T00:06:00Z">
        <w:r w:rsidRPr="00C972F3">
          <w:rPr>
            <w:rPrChange w:id="50" w:author="Carlos Andrade" w:date="2013-01-31T00:07:00Z">
              <w:rPr/>
            </w:rPrChange>
          </w:rPr>
          <w:t>Received: (</w:t>
        </w:r>
        <w:proofErr w:type="spellStart"/>
        <w:r w:rsidRPr="00C972F3">
          <w:rPr>
            <w:rPrChange w:id="51" w:author="Carlos Andrade" w:date="2013-01-31T00:07:00Z">
              <w:rPr/>
            </w:rPrChange>
          </w:rPr>
          <w:t>qmail</w:t>
        </w:r>
        <w:proofErr w:type="spellEnd"/>
        <w:r w:rsidRPr="00C972F3">
          <w:rPr>
            <w:rPrChange w:id="52" w:author="Carlos Andrade" w:date="2013-01-31T00:07:00Z">
              <w:rPr/>
            </w:rPrChange>
          </w:rPr>
          <w:t xml:space="preserve"> 28114 invoked from network); 12 Oct 2001 18:04:57 -0000</w:t>
        </w:r>
      </w:ins>
    </w:p>
    <w:p w14:paraId="5BAFAA18" w14:textId="77777777" w:rsidR="00A71E3A" w:rsidRPr="00C972F3" w:rsidRDefault="00A71E3A" w:rsidP="00A71E3A">
      <w:pPr>
        <w:rPr>
          <w:ins w:id="53" w:author="Carlos Andrade" w:date="2013-01-31T00:06:00Z"/>
          <w:rPrChange w:id="54" w:author="Carlos Andrade" w:date="2013-01-31T00:07:00Z">
            <w:rPr>
              <w:ins w:id="55" w:author="Carlos Andrade" w:date="2013-01-31T00:06:00Z"/>
            </w:rPr>
          </w:rPrChange>
        </w:rPr>
      </w:pPr>
      <w:ins w:id="56" w:author="Carlos Andrade" w:date="2013-01-31T00:06:00Z">
        <w:r w:rsidRPr="00C972F3">
          <w:rPr>
            <w:rPrChange w:id="57" w:author="Carlos Andrade" w:date="2013-01-31T00:07:00Z">
              <w:rPr/>
            </w:rPrChange>
          </w:rPr>
          <w:t>Received: from unknown (HELO riker.grandcentral.com) (10.102.15.55)</w:t>
        </w:r>
      </w:ins>
    </w:p>
    <w:p w14:paraId="7D1D3993" w14:textId="77777777" w:rsidR="00A71E3A" w:rsidRPr="00C972F3" w:rsidRDefault="00A71E3A" w:rsidP="00A71E3A">
      <w:pPr>
        <w:rPr>
          <w:ins w:id="58" w:author="Carlos Andrade" w:date="2013-01-31T00:06:00Z"/>
          <w:rPrChange w:id="59" w:author="Carlos Andrade" w:date="2013-01-31T00:07:00Z">
            <w:rPr>
              <w:ins w:id="60" w:author="Carlos Andrade" w:date="2013-01-31T00:06:00Z"/>
            </w:rPr>
          </w:rPrChange>
        </w:rPr>
      </w:pPr>
      <w:ins w:id="61" w:author="Carlos Andrade" w:date="2013-01-31T00:06:00Z">
        <w:r w:rsidRPr="00C972F3">
          <w:rPr>
            <w:rPrChange w:id="62" w:author="Carlos Andrade" w:date="2013-01-31T00:07:00Z">
              <w:rPr/>
            </w:rPrChange>
          </w:rPr>
          <w:t xml:space="preserve">  </w:t>
        </w:r>
        <w:proofErr w:type="gramStart"/>
        <w:r w:rsidRPr="00C972F3">
          <w:rPr>
            <w:rPrChange w:id="63" w:author="Carlos Andrade" w:date="2013-01-31T00:07:00Z">
              <w:rPr/>
            </w:rPrChange>
          </w:rPr>
          <w:t>by</w:t>
        </w:r>
        <w:proofErr w:type="gramEnd"/>
        <w:r w:rsidRPr="00C972F3">
          <w:rPr>
            <w:rPrChange w:id="64" w:author="Carlos Andrade" w:date="2013-01-31T00:07:00Z">
              <w:rPr/>
            </w:rPrChange>
          </w:rPr>
          <w:t xml:space="preserve"> mta.12.com with SMTP; 12 Oct 2001 18:04:57 -0000</w:t>
        </w:r>
      </w:ins>
    </w:p>
    <w:p w14:paraId="6536BAF4" w14:textId="77777777" w:rsidR="00A71E3A" w:rsidRPr="00C972F3" w:rsidRDefault="00A71E3A" w:rsidP="00A71E3A">
      <w:pPr>
        <w:rPr>
          <w:ins w:id="65" w:author="Carlos Andrade" w:date="2013-01-31T00:06:00Z"/>
          <w:rPrChange w:id="66" w:author="Carlos Andrade" w:date="2013-01-31T00:07:00Z">
            <w:rPr>
              <w:ins w:id="67" w:author="Carlos Andrade" w:date="2013-01-31T00:06:00Z"/>
            </w:rPr>
          </w:rPrChange>
        </w:rPr>
      </w:pPr>
      <w:ins w:id="68" w:author="Carlos Andrade" w:date="2013-01-31T00:06:00Z">
        <w:r w:rsidRPr="00C972F3">
          <w:rPr>
            <w:rPrChange w:id="69" w:author="Carlos Andrade" w:date="2013-01-31T00:07:00Z">
              <w:rPr/>
            </w:rPrChange>
          </w:rPr>
          <w:t>Received: by mail.grandcentral.com with Internet Mail Service (5.5.2653.19)</w:t>
        </w:r>
      </w:ins>
    </w:p>
    <w:p w14:paraId="7FAF1AE6" w14:textId="77777777" w:rsidR="00A71E3A" w:rsidRPr="00C972F3" w:rsidRDefault="00A71E3A" w:rsidP="00A71E3A">
      <w:pPr>
        <w:rPr>
          <w:ins w:id="70" w:author="Carlos Andrade" w:date="2013-01-31T00:06:00Z"/>
          <w:rPrChange w:id="71" w:author="Carlos Andrade" w:date="2013-01-31T00:07:00Z">
            <w:rPr>
              <w:ins w:id="72" w:author="Carlos Andrade" w:date="2013-01-31T00:06:00Z"/>
            </w:rPr>
          </w:rPrChange>
        </w:rPr>
      </w:pPr>
      <w:ins w:id="73" w:author="Carlos Andrade" w:date="2013-01-31T00:06:00Z">
        <w:r w:rsidRPr="00C972F3">
          <w:rPr>
            <w:rPrChange w:id="74" w:author="Carlos Andrade" w:date="2013-01-31T00:07:00Z">
              <w:rPr/>
            </w:rPrChange>
          </w:rPr>
          <w:tab/>
        </w:r>
        <w:proofErr w:type="gramStart"/>
        <w:r w:rsidRPr="00C972F3">
          <w:rPr>
            <w:rPrChange w:id="75" w:author="Carlos Andrade" w:date="2013-01-31T00:07:00Z">
              <w:rPr/>
            </w:rPrChange>
          </w:rPr>
          <w:t>id</w:t>
        </w:r>
        <w:proofErr w:type="gramEnd"/>
        <w:r w:rsidRPr="00C972F3">
          <w:rPr>
            <w:rPrChange w:id="76" w:author="Carlos Andrade" w:date="2013-01-31T00:07:00Z">
              <w:rPr/>
            </w:rPrChange>
          </w:rPr>
          <w:t xml:space="preserve"> &lt;42Y1HVRZ&gt;; Fri, 12 Oct 2001 10:56:56 -0700</w:t>
        </w:r>
      </w:ins>
    </w:p>
    <w:p w14:paraId="7BA7D7D9" w14:textId="77777777" w:rsidR="00A71E3A" w:rsidRPr="00C972F3" w:rsidRDefault="00A71E3A" w:rsidP="00A71E3A">
      <w:pPr>
        <w:rPr>
          <w:ins w:id="77" w:author="Carlos Andrade" w:date="2013-01-31T00:06:00Z"/>
          <w:rPrChange w:id="78" w:author="Carlos Andrade" w:date="2013-01-31T00:07:00Z">
            <w:rPr>
              <w:ins w:id="79" w:author="Carlos Andrade" w:date="2013-01-31T00:06:00Z"/>
            </w:rPr>
          </w:rPrChange>
        </w:rPr>
      </w:pPr>
      <w:ins w:id="80" w:author="Carlos Andrade" w:date="2013-01-31T00:06:00Z">
        <w:r w:rsidRPr="00C972F3">
          <w:rPr>
            <w:rPrChange w:id="81" w:author="Carlos Andrade" w:date="2013-01-31T00:07:00Z">
              <w:rPr/>
            </w:rPrChange>
          </w:rPr>
          <w:t>Message-ID: &lt;4BC270C6AB8AD411AD0B00B0D0493DF0EE7C76@mail.grandcentral.com&gt;</w:t>
        </w:r>
      </w:ins>
    </w:p>
    <w:p w14:paraId="7110880E" w14:textId="77777777" w:rsidR="00A71E3A" w:rsidRPr="00C972F3" w:rsidRDefault="00A71E3A" w:rsidP="00A71E3A">
      <w:pPr>
        <w:rPr>
          <w:ins w:id="82" w:author="Carlos Andrade" w:date="2013-01-31T00:06:00Z"/>
          <w:rPrChange w:id="83" w:author="Carlos Andrade" w:date="2013-01-31T00:07:00Z">
            <w:rPr>
              <w:ins w:id="84" w:author="Carlos Andrade" w:date="2013-01-31T00:06:00Z"/>
            </w:rPr>
          </w:rPrChange>
        </w:rPr>
      </w:pPr>
      <w:ins w:id="85" w:author="Carlos Andrade" w:date="2013-01-31T00:06:00Z">
        <w:r w:rsidRPr="00C972F3">
          <w:rPr>
            <w:rPrChange w:id="86" w:author="Carlos Andrade" w:date="2013-01-31T00:07:00Z">
              <w:rPr/>
            </w:rPrChange>
          </w:rPr>
          <w:t>From: Doug Cutting &lt;DCutting@grandcentral.com&gt;</w:t>
        </w:r>
      </w:ins>
    </w:p>
    <w:p w14:paraId="22407467" w14:textId="77777777" w:rsidR="00A71E3A" w:rsidRPr="00C972F3" w:rsidRDefault="00A71E3A" w:rsidP="00A71E3A">
      <w:pPr>
        <w:rPr>
          <w:ins w:id="87" w:author="Carlos Andrade" w:date="2013-01-31T00:06:00Z"/>
          <w:rPrChange w:id="88" w:author="Carlos Andrade" w:date="2013-01-31T00:07:00Z">
            <w:rPr>
              <w:ins w:id="89" w:author="Carlos Andrade" w:date="2013-01-31T00:06:00Z"/>
            </w:rPr>
          </w:rPrChange>
        </w:rPr>
      </w:pPr>
      <w:ins w:id="90" w:author="Carlos Andrade" w:date="2013-01-31T00:06:00Z">
        <w:r w:rsidRPr="00C972F3">
          <w:rPr>
            <w:rPrChange w:id="91" w:author="Carlos Andrade" w:date="2013-01-31T00:07:00Z">
              <w:rPr/>
            </w:rPrChange>
          </w:rPr>
          <w:t>To: "'lucene-dev@jakarta.apache.org'" &lt;lucene-dev@jakarta.apache.org&gt;</w:t>
        </w:r>
      </w:ins>
    </w:p>
    <w:p w14:paraId="1DBE5BE0" w14:textId="77777777" w:rsidR="00A71E3A" w:rsidRPr="00C972F3" w:rsidRDefault="00A71E3A" w:rsidP="00A71E3A">
      <w:pPr>
        <w:rPr>
          <w:ins w:id="92" w:author="Carlos Andrade" w:date="2013-01-31T00:06:00Z"/>
          <w:rPrChange w:id="93" w:author="Carlos Andrade" w:date="2013-01-31T00:07:00Z">
            <w:rPr>
              <w:ins w:id="94" w:author="Carlos Andrade" w:date="2013-01-31T00:06:00Z"/>
            </w:rPr>
          </w:rPrChange>
        </w:rPr>
      </w:pPr>
      <w:ins w:id="95" w:author="Carlos Andrade" w:date="2013-01-31T00:06:00Z">
        <w:r w:rsidRPr="00C972F3">
          <w:rPr>
            <w:rPrChange w:id="96" w:author="Carlos Andrade" w:date="2013-01-31T00:07:00Z">
              <w:rPr/>
            </w:rPrChange>
          </w:rPr>
          <w:t xml:space="preserve">Subject: RE: Added comments to </w:t>
        </w:r>
        <w:proofErr w:type="spellStart"/>
        <w:r w:rsidRPr="00C972F3">
          <w:rPr>
            <w:rPrChange w:id="97" w:author="Carlos Andrade" w:date="2013-01-31T00:07:00Z">
              <w:rPr/>
            </w:rPrChange>
          </w:rPr>
          <w:t>InputStream</w:t>
        </w:r>
        <w:proofErr w:type="spellEnd"/>
        <w:r w:rsidRPr="00C972F3">
          <w:rPr>
            <w:rPrChange w:id="98" w:author="Carlos Andrade" w:date="2013-01-31T00:07:00Z">
              <w:rPr/>
            </w:rPrChange>
          </w:rPr>
          <w:t xml:space="preserve"> and </w:t>
        </w:r>
        <w:proofErr w:type="spellStart"/>
        <w:r w:rsidRPr="00C972F3">
          <w:rPr>
            <w:rPrChange w:id="99" w:author="Carlos Andrade" w:date="2013-01-31T00:07:00Z">
              <w:rPr/>
            </w:rPrChange>
          </w:rPr>
          <w:t>OutputStream</w:t>
        </w:r>
        <w:proofErr w:type="spellEnd"/>
      </w:ins>
    </w:p>
    <w:p w14:paraId="2AD76CA7" w14:textId="77777777" w:rsidR="00A71E3A" w:rsidRPr="00C972F3" w:rsidRDefault="00A71E3A" w:rsidP="00A71E3A">
      <w:pPr>
        <w:rPr>
          <w:ins w:id="100" w:author="Carlos Andrade" w:date="2013-01-31T00:06:00Z"/>
          <w:rPrChange w:id="101" w:author="Carlos Andrade" w:date="2013-01-31T00:07:00Z">
            <w:rPr>
              <w:ins w:id="102" w:author="Carlos Andrade" w:date="2013-01-31T00:06:00Z"/>
            </w:rPr>
          </w:rPrChange>
        </w:rPr>
      </w:pPr>
      <w:ins w:id="103" w:author="Carlos Andrade" w:date="2013-01-31T00:06:00Z">
        <w:r w:rsidRPr="00C972F3">
          <w:rPr>
            <w:rPrChange w:id="104" w:author="Carlos Andrade" w:date="2013-01-31T00:07:00Z">
              <w:rPr/>
            </w:rPrChange>
          </w:rPr>
          <w:t>Date: Fri, 12 Oct 2001 10:56:47 -0700</w:t>
        </w:r>
      </w:ins>
    </w:p>
    <w:p w14:paraId="25701910" w14:textId="77777777" w:rsidR="00A71E3A" w:rsidRPr="00C972F3" w:rsidRDefault="00A71E3A" w:rsidP="00A71E3A">
      <w:pPr>
        <w:rPr>
          <w:ins w:id="105" w:author="Carlos Andrade" w:date="2013-01-31T00:06:00Z"/>
          <w:rPrChange w:id="106" w:author="Carlos Andrade" w:date="2013-01-31T00:07:00Z">
            <w:rPr>
              <w:ins w:id="107" w:author="Carlos Andrade" w:date="2013-01-31T00:06:00Z"/>
            </w:rPr>
          </w:rPrChange>
        </w:rPr>
      </w:pPr>
      <w:ins w:id="108" w:author="Carlos Andrade" w:date="2013-01-31T00:06:00Z">
        <w:r w:rsidRPr="00C972F3">
          <w:rPr>
            <w:rPrChange w:id="109" w:author="Carlos Andrade" w:date="2013-01-31T00:07:00Z">
              <w:rPr/>
            </w:rPrChange>
          </w:rPr>
          <w:t>MIME-Version: 1.0</w:t>
        </w:r>
      </w:ins>
    </w:p>
    <w:p w14:paraId="587E3ED9" w14:textId="77777777" w:rsidR="00A71E3A" w:rsidRPr="00C972F3" w:rsidRDefault="00A71E3A" w:rsidP="00A71E3A">
      <w:pPr>
        <w:rPr>
          <w:ins w:id="110" w:author="Carlos Andrade" w:date="2013-01-31T00:06:00Z"/>
          <w:rPrChange w:id="111" w:author="Carlos Andrade" w:date="2013-01-31T00:07:00Z">
            <w:rPr>
              <w:ins w:id="112" w:author="Carlos Andrade" w:date="2013-01-31T00:06:00Z"/>
            </w:rPr>
          </w:rPrChange>
        </w:rPr>
      </w:pPr>
      <w:ins w:id="113" w:author="Carlos Andrade" w:date="2013-01-31T00:06:00Z">
        <w:r w:rsidRPr="00C972F3">
          <w:rPr>
            <w:rPrChange w:id="114" w:author="Carlos Andrade" w:date="2013-01-31T00:07:00Z">
              <w:rPr/>
            </w:rPrChange>
          </w:rPr>
          <w:t>X-Mailer: Internet Mail Service (5.5.2653.19)</w:t>
        </w:r>
      </w:ins>
    </w:p>
    <w:p w14:paraId="7E3DE1F8" w14:textId="77777777" w:rsidR="00A71E3A" w:rsidRPr="00C972F3" w:rsidRDefault="00A71E3A" w:rsidP="00A71E3A">
      <w:pPr>
        <w:rPr>
          <w:ins w:id="115" w:author="Carlos Andrade" w:date="2013-01-31T00:06:00Z"/>
          <w:rPrChange w:id="116" w:author="Carlos Andrade" w:date="2013-01-31T00:07:00Z">
            <w:rPr>
              <w:ins w:id="117" w:author="Carlos Andrade" w:date="2013-01-31T00:06:00Z"/>
            </w:rPr>
          </w:rPrChange>
        </w:rPr>
      </w:pPr>
      <w:ins w:id="118" w:author="Carlos Andrade" w:date="2013-01-31T00:06:00Z">
        <w:r w:rsidRPr="00C972F3">
          <w:rPr>
            <w:rPrChange w:id="119" w:author="Carlos Andrade" w:date="2013-01-31T00:07:00Z">
              <w:rPr/>
            </w:rPrChange>
          </w:rPr>
          <w:t>Content-Type: text/plain;</w:t>
        </w:r>
      </w:ins>
    </w:p>
    <w:p w14:paraId="2712F0D0" w14:textId="77777777" w:rsidR="00A71E3A" w:rsidRPr="00C972F3" w:rsidRDefault="00A71E3A" w:rsidP="00A71E3A">
      <w:pPr>
        <w:rPr>
          <w:ins w:id="120" w:author="Carlos Andrade" w:date="2013-01-31T00:06:00Z"/>
          <w:rPrChange w:id="121" w:author="Carlos Andrade" w:date="2013-01-31T00:07:00Z">
            <w:rPr>
              <w:ins w:id="122" w:author="Carlos Andrade" w:date="2013-01-31T00:06:00Z"/>
            </w:rPr>
          </w:rPrChange>
        </w:rPr>
      </w:pPr>
      <w:ins w:id="123" w:author="Carlos Andrade" w:date="2013-01-31T00:06:00Z">
        <w:r w:rsidRPr="00C972F3">
          <w:rPr>
            <w:rPrChange w:id="124" w:author="Carlos Andrade" w:date="2013-01-31T00:07:00Z">
              <w:rPr/>
            </w:rPrChange>
          </w:rPr>
          <w:tab/>
        </w:r>
        <w:proofErr w:type="gramStart"/>
        <w:r w:rsidRPr="00C972F3">
          <w:rPr>
            <w:rPrChange w:id="125" w:author="Carlos Andrade" w:date="2013-01-31T00:07:00Z">
              <w:rPr/>
            </w:rPrChange>
          </w:rPr>
          <w:t>charset</w:t>
        </w:r>
        <w:proofErr w:type="gramEnd"/>
        <w:r w:rsidRPr="00C972F3">
          <w:rPr>
            <w:rPrChange w:id="126" w:author="Carlos Andrade" w:date="2013-01-31T00:07:00Z">
              <w:rPr/>
            </w:rPrChange>
          </w:rPr>
          <w:t>="iso-8859-1"</w:t>
        </w:r>
      </w:ins>
    </w:p>
    <w:p w14:paraId="1CAD3002" w14:textId="77777777" w:rsidR="00A71E3A" w:rsidRPr="00C972F3" w:rsidRDefault="00A71E3A" w:rsidP="00A71E3A">
      <w:pPr>
        <w:rPr>
          <w:ins w:id="127" w:author="Carlos Andrade" w:date="2013-01-31T00:06:00Z"/>
          <w:rPrChange w:id="128" w:author="Carlos Andrade" w:date="2013-01-31T00:07:00Z">
            <w:rPr>
              <w:ins w:id="129" w:author="Carlos Andrade" w:date="2013-01-31T00:06:00Z"/>
            </w:rPr>
          </w:rPrChange>
        </w:rPr>
      </w:pPr>
      <w:ins w:id="130" w:author="Carlos Andrade" w:date="2013-01-31T00:06:00Z">
        <w:r w:rsidRPr="00C972F3">
          <w:rPr>
            <w:rPrChange w:id="131" w:author="Carlos Andrade" w:date="2013-01-31T00:07:00Z">
              <w:rPr/>
            </w:rPrChange>
          </w:rPr>
          <w:t>X-Spam-Rating: daedalus.apache.org 1.6.2 0/1000/N</w:t>
        </w:r>
      </w:ins>
    </w:p>
    <w:p w14:paraId="3B178B67" w14:textId="77777777" w:rsidR="00A71E3A" w:rsidRPr="00C972F3" w:rsidRDefault="00A71E3A" w:rsidP="00A71E3A">
      <w:pPr>
        <w:rPr>
          <w:ins w:id="132" w:author="Carlos Andrade" w:date="2013-01-31T00:06:00Z"/>
          <w:rPrChange w:id="133" w:author="Carlos Andrade" w:date="2013-01-31T00:07:00Z">
            <w:rPr>
              <w:ins w:id="134" w:author="Carlos Andrade" w:date="2013-01-31T00:06:00Z"/>
            </w:rPr>
          </w:rPrChange>
        </w:rPr>
      </w:pPr>
      <w:bookmarkStart w:id="135" w:name="_GoBack"/>
      <w:bookmarkEnd w:id="135"/>
    </w:p>
    <w:p w14:paraId="114BBD9F" w14:textId="77777777" w:rsidR="00A71E3A" w:rsidRPr="00C972F3" w:rsidRDefault="00A71E3A" w:rsidP="00A71E3A">
      <w:pPr>
        <w:rPr>
          <w:ins w:id="136" w:author="Carlos Andrade" w:date="2013-01-31T00:06:00Z"/>
          <w:rPrChange w:id="137" w:author="Carlos Andrade" w:date="2013-01-31T00:07:00Z">
            <w:rPr>
              <w:ins w:id="138" w:author="Carlos Andrade" w:date="2013-01-31T00:06:00Z"/>
            </w:rPr>
          </w:rPrChange>
        </w:rPr>
      </w:pPr>
      <w:ins w:id="139" w:author="Carlos Andrade" w:date="2013-01-31T00:06:00Z">
        <w:r w:rsidRPr="00C972F3">
          <w:rPr>
            <w:rPrChange w:id="140" w:author="Carlos Andrade" w:date="2013-01-31T00:07:00Z">
              <w:rPr/>
            </w:rPrChange>
          </w:rPr>
          <w:t xml:space="preserve">&gt; From: Dmitry </w:t>
        </w:r>
        <w:proofErr w:type="spellStart"/>
        <w:r w:rsidRPr="00C972F3">
          <w:rPr>
            <w:rPrChange w:id="141" w:author="Carlos Andrade" w:date="2013-01-31T00:07:00Z">
              <w:rPr/>
            </w:rPrChange>
          </w:rPr>
          <w:t>Serebrennikov</w:t>
        </w:r>
        <w:proofErr w:type="spellEnd"/>
        <w:r w:rsidRPr="00C972F3">
          <w:rPr>
            <w:rPrChange w:id="142" w:author="Carlos Andrade" w:date="2013-01-31T00:07:00Z">
              <w:rPr/>
            </w:rPrChange>
          </w:rPr>
          <w:t xml:space="preserve"> [mailto:dmitrys@earthlink.net] </w:t>
        </w:r>
      </w:ins>
    </w:p>
    <w:p w14:paraId="21B63004" w14:textId="77777777" w:rsidR="00A71E3A" w:rsidRPr="00C972F3" w:rsidRDefault="00A71E3A" w:rsidP="00A71E3A">
      <w:pPr>
        <w:rPr>
          <w:ins w:id="143" w:author="Carlos Andrade" w:date="2013-01-31T00:06:00Z"/>
          <w:rPrChange w:id="144" w:author="Carlos Andrade" w:date="2013-01-31T00:07:00Z">
            <w:rPr>
              <w:ins w:id="145" w:author="Carlos Andrade" w:date="2013-01-31T00:06:00Z"/>
            </w:rPr>
          </w:rPrChange>
        </w:rPr>
      </w:pPr>
      <w:ins w:id="146" w:author="Carlos Andrade" w:date="2013-01-31T00:06:00Z">
        <w:r w:rsidRPr="00C972F3">
          <w:rPr>
            <w:rPrChange w:id="147" w:author="Carlos Andrade" w:date="2013-01-31T00:07:00Z">
              <w:rPr/>
            </w:rPrChange>
          </w:rPr>
          <w:t xml:space="preserve">&gt; </w:t>
        </w:r>
      </w:ins>
    </w:p>
    <w:p w14:paraId="655CC638" w14:textId="77777777" w:rsidR="00A71E3A" w:rsidRPr="00C972F3" w:rsidRDefault="00A71E3A" w:rsidP="00A71E3A">
      <w:pPr>
        <w:rPr>
          <w:ins w:id="148" w:author="Carlos Andrade" w:date="2013-01-31T00:06:00Z"/>
          <w:rPrChange w:id="149" w:author="Carlos Andrade" w:date="2013-01-31T00:07:00Z">
            <w:rPr>
              <w:ins w:id="150" w:author="Carlos Andrade" w:date="2013-01-31T00:06:00Z"/>
            </w:rPr>
          </w:rPrChange>
        </w:rPr>
      </w:pPr>
      <w:ins w:id="151" w:author="Carlos Andrade" w:date="2013-01-31T00:06:00Z">
        <w:r w:rsidRPr="00C972F3">
          <w:rPr>
            <w:rPrChange w:id="152" w:author="Carlos Andrade" w:date="2013-01-31T00:07:00Z">
              <w:rPr/>
            </w:rPrChange>
          </w:rPr>
          <w:t xml:space="preserve">&gt; </w:t>
        </w:r>
        <w:commentRangeStart w:id="153"/>
        <w:r w:rsidRPr="00C972F3">
          <w:rPr>
            <w:rPrChange w:id="154" w:author="Carlos Andrade" w:date="2013-01-31T00:07:00Z">
              <w:rPr/>
            </w:rPrChange>
          </w:rPr>
          <w:t xml:space="preserve">I figured that I might as well be adding comments as I am reading and </w:t>
        </w:r>
      </w:ins>
    </w:p>
    <w:p w14:paraId="332D3819" w14:textId="77777777" w:rsidR="00A71E3A" w:rsidRPr="00C972F3" w:rsidRDefault="00A71E3A" w:rsidP="00A71E3A">
      <w:pPr>
        <w:rPr>
          <w:ins w:id="155" w:author="Carlos Andrade" w:date="2013-01-31T00:06:00Z"/>
          <w:rPrChange w:id="156" w:author="Carlos Andrade" w:date="2013-01-31T00:07:00Z">
            <w:rPr>
              <w:ins w:id="157" w:author="Carlos Andrade" w:date="2013-01-31T00:06:00Z"/>
            </w:rPr>
          </w:rPrChange>
        </w:rPr>
      </w:pPr>
      <w:ins w:id="158" w:author="Carlos Andrade" w:date="2013-01-31T00:06:00Z">
        <w:r w:rsidRPr="00C972F3">
          <w:rPr>
            <w:rPrChange w:id="159" w:author="Carlos Andrade" w:date="2013-01-31T00:07:00Z">
              <w:rPr/>
            </w:rPrChange>
          </w:rPr>
          <w:t xml:space="preserve">&gt; </w:t>
        </w:r>
        <w:proofErr w:type="gramStart"/>
        <w:r w:rsidRPr="00C972F3">
          <w:rPr>
            <w:rPrChange w:id="160" w:author="Carlos Andrade" w:date="2013-01-31T00:07:00Z">
              <w:rPr/>
            </w:rPrChange>
          </w:rPr>
          <w:t>figuring</w:t>
        </w:r>
        <w:proofErr w:type="gramEnd"/>
        <w:r w:rsidRPr="00C972F3">
          <w:rPr>
            <w:rPrChange w:id="161" w:author="Carlos Andrade" w:date="2013-01-31T00:07:00Z">
              <w:rPr/>
            </w:rPrChange>
          </w:rPr>
          <w:t xml:space="preserve"> out the code.</w:t>
        </w:r>
      </w:ins>
    </w:p>
    <w:commentRangeEnd w:id="153"/>
    <w:p w14:paraId="68CDE42E" w14:textId="77777777" w:rsidR="00A71E3A" w:rsidRPr="00C972F3" w:rsidRDefault="00C972F3" w:rsidP="00A71E3A">
      <w:pPr>
        <w:rPr>
          <w:ins w:id="162" w:author="Carlos Andrade" w:date="2013-01-31T00:06:00Z"/>
        </w:rPr>
      </w:pPr>
      <w:ins w:id="163" w:author="Carlos Andrade" w:date="2013-01-31T00:07:00Z">
        <w:r>
          <w:rPr>
            <w:rStyle w:val="CommentReference"/>
          </w:rPr>
          <w:commentReference w:id="153"/>
        </w:r>
      </w:ins>
    </w:p>
    <w:p w14:paraId="3DB7B564" w14:textId="77777777" w:rsidR="00A71E3A" w:rsidRPr="00C972F3" w:rsidRDefault="00A71E3A" w:rsidP="00A71E3A">
      <w:pPr>
        <w:rPr>
          <w:ins w:id="165" w:author="Carlos Andrade" w:date="2013-01-31T00:06:00Z"/>
        </w:rPr>
      </w:pPr>
      <w:commentRangeStart w:id="166"/>
      <w:ins w:id="167" w:author="Carlos Andrade" w:date="2013-01-31T00:06:00Z">
        <w:r w:rsidRPr="00C972F3">
          <w:t>These comments are great to have</w:t>
        </w:r>
      </w:ins>
      <w:commentRangeEnd w:id="166"/>
      <w:ins w:id="168" w:author="Carlos Andrade" w:date="2013-01-31T00:07:00Z">
        <w:r w:rsidR="00C972F3">
          <w:rPr>
            <w:rStyle w:val="CommentReference"/>
          </w:rPr>
          <w:commentReference w:id="166"/>
        </w:r>
      </w:ins>
      <w:ins w:id="171" w:author="Carlos Andrade" w:date="2013-01-31T00:06:00Z">
        <w:r w:rsidRPr="00C972F3">
          <w:t>.  The only corrections I have are that</w:t>
        </w:r>
      </w:ins>
    </w:p>
    <w:p w14:paraId="4BB6A0C2" w14:textId="77777777" w:rsidR="00A71E3A" w:rsidRPr="00C972F3" w:rsidRDefault="00A71E3A" w:rsidP="00A71E3A">
      <w:pPr>
        <w:rPr>
          <w:ins w:id="172" w:author="Carlos Andrade" w:date="2013-01-31T00:06:00Z"/>
          <w:rPrChange w:id="173" w:author="Carlos Andrade" w:date="2013-01-31T00:07:00Z">
            <w:rPr>
              <w:ins w:id="174" w:author="Carlos Andrade" w:date="2013-01-31T00:06:00Z"/>
            </w:rPr>
          </w:rPrChange>
        </w:rPr>
      </w:pPr>
      <w:proofErr w:type="spellStart"/>
      <w:proofErr w:type="gramStart"/>
      <w:ins w:id="175" w:author="Carlos Andrade" w:date="2013-01-31T00:06:00Z">
        <w:r w:rsidRPr="00C972F3">
          <w:rPr>
            <w:rPrChange w:id="176" w:author="Carlos Andrade" w:date="2013-01-31T00:07:00Z">
              <w:rPr/>
            </w:rPrChange>
          </w:rPr>
          <w:t>vInt's</w:t>
        </w:r>
        <w:proofErr w:type="spellEnd"/>
        <w:proofErr w:type="gramEnd"/>
        <w:r w:rsidRPr="00C972F3">
          <w:rPr>
            <w:rPrChange w:id="177" w:author="Carlos Andrade" w:date="2013-01-31T00:07:00Z">
              <w:rPr/>
            </w:rPrChange>
          </w:rPr>
          <w:t xml:space="preserve"> can take from one to five bytes, and </w:t>
        </w:r>
        <w:proofErr w:type="spellStart"/>
        <w:r w:rsidRPr="00C972F3">
          <w:rPr>
            <w:rPrChange w:id="178" w:author="Carlos Andrade" w:date="2013-01-31T00:07:00Z">
              <w:rPr/>
            </w:rPrChange>
          </w:rPr>
          <w:t>vLongs</w:t>
        </w:r>
        <w:proofErr w:type="spellEnd"/>
        <w:r w:rsidRPr="00C972F3">
          <w:rPr>
            <w:rPrChange w:id="179" w:author="Carlos Andrade" w:date="2013-01-31T00:07:00Z">
              <w:rPr/>
            </w:rPrChange>
          </w:rPr>
          <w:t xml:space="preserve"> can take from one to ten</w:t>
        </w:r>
      </w:ins>
    </w:p>
    <w:p w14:paraId="38420DBD" w14:textId="77777777" w:rsidR="00A71E3A" w:rsidRPr="00C972F3" w:rsidRDefault="00A71E3A" w:rsidP="00A71E3A">
      <w:pPr>
        <w:rPr>
          <w:ins w:id="180" w:author="Carlos Andrade" w:date="2013-01-31T00:06:00Z"/>
          <w:rPrChange w:id="181" w:author="Carlos Andrade" w:date="2013-01-31T00:07:00Z">
            <w:rPr>
              <w:ins w:id="182" w:author="Carlos Andrade" w:date="2013-01-31T00:06:00Z"/>
            </w:rPr>
          </w:rPrChange>
        </w:rPr>
      </w:pPr>
      <w:proofErr w:type="gramStart"/>
      <w:ins w:id="183" w:author="Carlos Andrade" w:date="2013-01-31T00:06:00Z">
        <w:r w:rsidRPr="00C972F3">
          <w:rPr>
            <w:rPrChange w:id="184" w:author="Carlos Andrade" w:date="2013-01-31T00:07:00Z">
              <w:rPr/>
            </w:rPrChange>
          </w:rPr>
          <w:t>bytes</w:t>
        </w:r>
        <w:proofErr w:type="gramEnd"/>
        <w:r w:rsidRPr="00C972F3">
          <w:rPr>
            <w:rPrChange w:id="185" w:author="Carlos Andrade" w:date="2013-01-31T00:07:00Z">
              <w:rPr/>
            </w:rPrChange>
          </w:rPr>
          <w:t>.  The eighth bit indicates that a byte is *not* the last.  Also it's</w:t>
        </w:r>
      </w:ins>
    </w:p>
    <w:p w14:paraId="5915EEA4" w14:textId="77777777" w:rsidR="00A71E3A" w:rsidRPr="00C972F3" w:rsidRDefault="00A71E3A" w:rsidP="00A71E3A">
      <w:pPr>
        <w:rPr>
          <w:ins w:id="186" w:author="Carlos Andrade" w:date="2013-01-31T00:06:00Z"/>
          <w:rPrChange w:id="187" w:author="Carlos Andrade" w:date="2013-01-31T00:07:00Z">
            <w:rPr>
              <w:ins w:id="188" w:author="Carlos Andrade" w:date="2013-01-31T00:06:00Z"/>
            </w:rPr>
          </w:rPrChange>
        </w:rPr>
      </w:pPr>
      <w:proofErr w:type="gramStart"/>
      <w:ins w:id="189" w:author="Carlos Andrade" w:date="2013-01-31T00:06:00Z">
        <w:r w:rsidRPr="00C972F3">
          <w:rPr>
            <w:rPrChange w:id="190" w:author="Carlos Andrade" w:date="2013-01-31T00:07:00Z">
              <w:rPr/>
            </w:rPrChange>
          </w:rPr>
          <w:t>worth</w:t>
        </w:r>
        <w:proofErr w:type="gramEnd"/>
        <w:r w:rsidRPr="00C972F3">
          <w:rPr>
            <w:rPrChange w:id="191" w:author="Carlos Andrade" w:date="2013-01-31T00:07:00Z">
              <w:rPr/>
            </w:rPrChange>
          </w:rPr>
          <w:t xml:space="preserve"> noting that </w:t>
        </w:r>
        <w:proofErr w:type="spellStart"/>
        <w:r w:rsidRPr="00C972F3">
          <w:rPr>
            <w:rPrChange w:id="192" w:author="Carlos Andrade" w:date="2013-01-31T00:07:00Z">
              <w:rPr/>
            </w:rPrChange>
          </w:rPr>
          <w:t>vLong</w:t>
        </w:r>
        <w:proofErr w:type="spellEnd"/>
        <w:r w:rsidRPr="00C972F3">
          <w:rPr>
            <w:rPrChange w:id="193" w:author="Carlos Andrade" w:date="2013-01-31T00:07:00Z">
              <w:rPr/>
            </w:rPrChange>
          </w:rPr>
          <w:t xml:space="preserve"> and </w:t>
        </w:r>
        <w:proofErr w:type="spellStart"/>
        <w:r w:rsidRPr="00C972F3">
          <w:rPr>
            <w:rPrChange w:id="194" w:author="Carlos Andrade" w:date="2013-01-31T00:07:00Z">
              <w:rPr/>
            </w:rPrChange>
          </w:rPr>
          <w:t>vInt</w:t>
        </w:r>
        <w:proofErr w:type="spellEnd"/>
        <w:r w:rsidRPr="00C972F3">
          <w:rPr>
            <w:rPrChange w:id="195" w:author="Carlos Andrade" w:date="2013-01-31T00:07:00Z">
              <w:rPr/>
            </w:rPrChange>
          </w:rPr>
          <w:t xml:space="preserve"> are inefficient for negative numbers:</w:t>
        </w:r>
      </w:ins>
    </w:p>
    <w:p w14:paraId="3970E165" w14:textId="77777777" w:rsidR="00A71E3A" w:rsidRPr="00C972F3" w:rsidRDefault="00A71E3A" w:rsidP="00A71E3A">
      <w:pPr>
        <w:rPr>
          <w:ins w:id="196" w:author="Carlos Andrade" w:date="2013-01-31T00:06:00Z"/>
          <w:rPrChange w:id="197" w:author="Carlos Andrade" w:date="2013-01-31T00:07:00Z">
            <w:rPr>
              <w:ins w:id="198" w:author="Carlos Andrade" w:date="2013-01-31T00:06:00Z"/>
            </w:rPr>
          </w:rPrChange>
        </w:rPr>
      </w:pPr>
      <w:proofErr w:type="gramStart"/>
      <w:ins w:id="199" w:author="Carlos Andrade" w:date="2013-01-31T00:06:00Z">
        <w:r w:rsidRPr="00C972F3">
          <w:rPr>
            <w:rPrChange w:id="200" w:author="Carlos Andrade" w:date="2013-01-31T00:07:00Z">
              <w:rPr/>
            </w:rPrChange>
          </w:rPr>
          <w:t>they'll</w:t>
        </w:r>
        <w:proofErr w:type="gramEnd"/>
        <w:r w:rsidRPr="00C972F3">
          <w:rPr>
            <w:rPrChange w:id="201" w:author="Carlos Andrade" w:date="2013-01-31T00:07:00Z">
              <w:rPr/>
            </w:rPrChange>
          </w:rPr>
          <w:t xml:space="preserve"> always take the maximum number of bytes.  The "v" is for "variable</w:t>
        </w:r>
      </w:ins>
    </w:p>
    <w:p w14:paraId="3A83B509" w14:textId="77777777" w:rsidR="00A71E3A" w:rsidRPr="00C972F3" w:rsidRDefault="00A71E3A" w:rsidP="00A71E3A">
      <w:pPr>
        <w:rPr>
          <w:ins w:id="202" w:author="Carlos Andrade" w:date="2013-01-31T00:06:00Z"/>
          <w:rPrChange w:id="203" w:author="Carlos Andrade" w:date="2013-01-31T00:07:00Z">
            <w:rPr>
              <w:ins w:id="204" w:author="Carlos Andrade" w:date="2013-01-31T00:06:00Z"/>
            </w:rPr>
          </w:rPrChange>
        </w:rPr>
      </w:pPr>
      <w:proofErr w:type="gramStart"/>
      <w:ins w:id="205" w:author="Carlos Andrade" w:date="2013-01-31T00:06:00Z">
        <w:r w:rsidRPr="00C972F3">
          <w:rPr>
            <w:rPrChange w:id="206" w:author="Carlos Andrade" w:date="2013-01-31T00:07:00Z">
              <w:rPr/>
            </w:rPrChange>
          </w:rPr>
          <w:t>length</w:t>
        </w:r>
        <w:proofErr w:type="gramEnd"/>
        <w:r w:rsidRPr="00C972F3">
          <w:rPr>
            <w:rPrChange w:id="207" w:author="Carlos Andrade" w:date="2013-01-31T00:07:00Z">
              <w:rPr/>
            </w:rPrChange>
          </w:rPr>
          <w:t>", although "c" for "compressed" would probably be better.</w:t>
        </w:r>
      </w:ins>
    </w:p>
    <w:p w14:paraId="69C4EFD6" w14:textId="77777777" w:rsidR="00A71E3A" w:rsidRPr="00C972F3" w:rsidRDefault="00A71E3A" w:rsidP="00A71E3A">
      <w:pPr>
        <w:rPr>
          <w:ins w:id="208" w:author="Carlos Andrade" w:date="2013-01-31T00:06:00Z"/>
          <w:rPrChange w:id="209" w:author="Carlos Andrade" w:date="2013-01-31T00:07:00Z">
            <w:rPr>
              <w:ins w:id="210" w:author="Carlos Andrade" w:date="2013-01-31T00:06:00Z"/>
            </w:rPr>
          </w:rPrChange>
        </w:rPr>
      </w:pPr>
    </w:p>
    <w:p w14:paraId="4331CF37" w14:textId="77777777" w:rsidR="00A71E3A" w:rsidRPr="00C972F3" w:rsidRDefault="00A71E3A" w:rsidP="00A71E3A">
      <w:pPr>
        <w:rPr>
          <w:ins w:id="211" w:author="Carlos Andrade" w:date="2013-01-31T00:06:00Z"/>
          <w:rPrChange w:id="212" w:author="Carlos Andrade" w:date="2013-01-31T00:07:00Z">
            <w:rPr>
              <w:ins w:id="213" w:author="Carlos Andrade" w:date="2013-01-31T00:06:00Z"/>
            </w:rPr>
          </w:rPrChange>
        </w:rPr>
      </w:pPr>
      <w:ins w:id="214" w:author="Carlos Andrade" w:date="2013-01-31T00:06:00Z">
        <w:r w:rsidRPr="00C972F3">
          <w:rPr>
            <w:rPrChange w:id="215" w:author="Carlos Andrade" w:date="2013-01-31T00:07:00Z">
              <w:rPr/>
            </w:rPrChange>
          </w:rPr>
          <w:t>Doug</w:t>
        </w:r>
      </w:ins>
    </w:p>
    <w:p w14:paraId="68E74F17" w14:textId="77777777" w:rsidR="00A71E3A" w:rsidRPr="00C972F3" w:rsidRDefault="00A71E3A" w:rsidP="00A71E3A">
      <w:pPr>
        <w:rPr>
          <w:ins w:id="216" w:author="Carlos Andrade" w:date="2013-01-31T00:06:00Z"/>
          <w:rPrChange w:id="217" w:author="Carlos Andrade" w:date="2013-01-31T00:07:00Z">
            <w:rPr>
              <w:ins w:id="218" w:author="Carlos Andrade" w:date="2013-01-31T00:06:00Z"/>
            </w:rPr>
          </w:rPrChange>
        </w:rPr>
      </w:pPr>
    </w:p>
    <w:p w14:paraId="51FE14F6" w14:textId="53800D91" w:rsidR="00D84B73" w:rsidRPr="00C972F3" w:rsidRDefault="00D84B73">
      <w:pPr>
        <w:rPr>
          <w:rPrChange w:id="219" w:author="Carlos Andrade" w:date="2013-01-31T00:07:00Z">
            <w:rPr/>
          </w:rPrChange>
        </w:rPr>
      </w:pPr>
    </w:p>
    <w:sectPr w:rsidR="00D84B73" w:rsidRPr="00C972F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3" w:author="Carlos Andrade" w:date="2013-01-31T00:07:00Z" w:initials="CA">
    <w:p w14:paraId="452F0AA9" w14:textId="076E9F49" w:rsidR="00C972F3" w:rsidRDefault="00C972F3" w:rsidP="00C972F3">
      <w:ins w:id="164" w:author="Carlos Andrade" w:date="2013-01-31T00:07:00Z">
        <w:r>
          <w:rPr>
            <w:rStyle w:val="CommentReference"/>
          </w:rPr>
          <w:annotationRef/>
        </w:r>
      </w:ins>
      <w:r>
        <w:t xml:space="preserve">C: </w:t>
      </w:r>
      <w:r w:rsidRPr="00675214">
        <w:t>I figured that I might as well be addi</w:t>
      </w:r>
      <w:r>
        <w:t>ng comments as I am reading and</w:t>
      </w:r>
      <w:r w:rsidRPr="00675214">
        <w:t xml:space="preserve"> figuring out the code.</w:t>
      </w:r>
    </w:p>
  </w:comment>
  <w:comment w:id="166" w:author="Carlos Andrade" w:date="2013-01-31T00:08:00Z" w:initials="CA">
    <w:p w14:paraId="4B1F23A2" w14:textId="0A725BDA" w:rsidR="00C972F3" w:rsidRDefault="00C972F3" w:rsidP="00C972F3">
      <w:ins w:id="169" w:author="Carlos Andrade" w:date="2013-01-31T00:07:00Z">
        <w:r>
          <w:rPr>
            <w:rStyle w:val="CommentReference"/>
          </w:rPr>
          <w:annotationRef/>
        </w:r>
      </w:ins>
      <w:r>
        <w:t xml:space="preserve">C: </w:t>
      </w:r>
      <w:ins w:id="170" w:author="Carlos Andrade" w:date="2013-01-31T00:07:00Z">
        <w:r>
          <w:rPr>
            <w:rStyle w:val="CommentReference"/>
          </w:rPr>
          <w:annotationRef/>
        </w:r>
      </w:ins>
      <w:r>
        <w:t xml:space="preserve"> </w:t>
      </w:r>
      <w:r w:rsidRPr="00675214">
        <w:t>I figured that I might as well be addi</w:t>
      </w:r>
      <w:r>
        <w:t>ng comments as I am reading and</w:t>
      </w:r>
      <w:r w:rsidRPr="00675214">
        <w:t xml:space="preserve"> figuring out the code.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16F"/>
    <w:rsid w:val="0068696E"/>
    <w:rsid w:val="00752E48"/>
    <w:rsid w:val="00881757"/>
    <w:rsid w:val="009265A8"/>
    <w:rsid w:val="009B7F3C"/>
    <w:rsid w:val="009E616F"/>
    <w:rsid w:val="00A71E3A"/>
    <w:rsid w:val="00C972F3"/>
    <w:rsid w:val="00CB5BDA"/>
    <w:rsid w:val="00D84B73"/>
    <w:rsid w:val="00DE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65C7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F3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E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E4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972F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2F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2F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2F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2F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F3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E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E4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972F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2F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2F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2F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2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1641</Characters>
  <Application>Microsoft Macintosh Word</Application>
  <DocSecurity>0</DocSecurity>
  <Lines>13</Lines>
  <Paragraphs>3</Paragraphs>
  <ScaleCrop>false</ScaleCrop>
  <Company>Stevens Institute of Technology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11</cp:revision>
  <dcterms:created xsi:type="dcterms:W3CDTF">2013-01-31T02:03:00Z</dcterms:created>
  <dcterms:modified xsi:type="dcterms:W3CDTF">2013-01-31T02:08:00Z</dcterms:modified>
</cp:coreProperties>
</file>