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79B97" w14:textId="77777777" w:rsidR="00585BF6" w:rsidRDefault="00585BF6" w:rsidP="00585BF6">
      <w:r>
        <w:fldChar w:fldCharType="begin"/>
      </w:r>
      <w:r>
        <w:instrText xml:space="preserve"> HYPERLINK "http://mail-archives.apache.org/mod_mbox/lucene-dev/200110.mbox/%3C3BC48BCF.2020108@earthlink.net%3E" </w:instrText>
      </w:r>
      <w:r>
        <w:fldChar w:fldCharType="separate"/>
      </w:r>
      <w:r w:rsidRPr="0092125E">
        <w:rPr>
          <w:rStyle w:val="Hyperlink"/>
        </w:rPr>
        <w:t>http://mail-archives.apache.org/mod_mbox/lucene-dev/200110.mbox/%3C3BC48BCF.2020108@earthlink.net%3E</w:t>
      </w:r>
      <w:r>
        <w:fldChar w:fldCharType="end"/>
      </w:r>
    </w:p>
    <w:p w14:paraId="6218BD2E" w14:textId="77777777" w:rsidR="00585BF6" w:rsidRDefault="00585BF6" w:rsidP="00585BF6"/>
    <w:p w14:paraId="6A1E78EE" w14:textId="77777777" w:rsidR="00585BF6" w:rsidRDefault="00585BF6" w:rsidP="00585BF6"/>
    <w:p w14:paraId="2E123FE4" w14:textId="77777777" w:rsidR="00585BF6" w:rsidRDefault="00585BF6" w:rsidP="00585BF6">
      <w:r>
        <w:t xml:space="preserve">From </w:t>
      </w:r>
      <w:proofErr w:type="gramStart"/>
      <w:r>
        <w:t>dmitrys@earthlink.net  Wed</w:t>
      </w:r>
      <w:proofErr w:type="gramEnd"/>
      <w:r>
        <w:t xml:space="preserve"> Oct 10 17:56:45 2001</w:t>
      </w:r>
    </w:p>
    <w:p w14:paraId="0D29EA38" w14:textId="77777777" w:rsidR="00585BF6" w:rsidRDefault="00585BF6" w:rsidP="00585BF6">
      <w:r>
        <w:t>Return-Path: &lt;dmitrys@earthlink.net&gt;</w:t>
      </w:r>
    </w:p>
    <w:p w14:paraId="1C0B1866" w14:textId="77777777" w:rsidR="00585BF6" w:rsidRDefault="00585BF6" w:rsidP="00585BF6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70B3C16A" w14:textId="77777777" w:rsidR="00585BF6" w:rsidRDefault="00585BF6" w:rsidP="00585BF6">
      <w:r>
        <w:t>Delivered-To: mailing list lucene-dev@jakarta.apache.org</w:t>
      </w:r>
    </w:p>
    <w:p w14:paraId="3B1000D6" w14:textId="77777777" w:rsidR="00585BF6" w:rsidRDefault="00585BF6" w:rsidP="00585BF6">
      <w:r>
        <w:t>Received: (</w:t>
      </w:r>
      <w:proofErr w:type="spellStart"/>
      <w:r>
        <w:t>qmail</w:t>
      </w:r>
      <w:proofErr w:type="spellEnd"/>
      <w:r>
        <w:t xml:space="preserve"> 97610 invoked from network); 10 Oct 2001 17:56:45 -0000</w:t>
      </w:r>
    </w:p>
    <w:p w14:paraId="6FFCD8FF" w14:textId="77777777" w:rsidR="00585BF6" w:rsidRDefault="00585BF6" w:rsidP="00585BF6">
      <w:r>
        <w:t>Received: from relay3.uswest.net (HELO relay1.uswest.net) (63.226.138.11)</w:t>
      </w:r>
    </w:p>
    <w:p w14:paraId="521DA4DF" w14:textId="77777777" w:rsidR="00585BF6" w:rsidRDefault="00585BF6" w:rsidP="00585BF6">
      <w:r>
        <w:t xml:space="preserve">  </w:t>
      </w:r>
      <w:proofErr w:type="gramStart"/>
      <w:r>
        <w:t>by</w:t>
      </w:r>
      <w:proofErr w:type="gramEnd"/>
      <w:r>
        <w:t xml:space="preserve"> daedalus.apache.org with SMTP; 10 Oct 2001 17:56:45 -0000</w:t>
      </w:r>
    </w:p>
    <w:p w14:paraId="564AF120" w14:textId="77777777" w:rsidR="00585BF6" w:rsidRDefault="00585BF6" w:rsidP="00585BF6">
      <w:r>
        <w:t>Received: (</w:t>
      </w:r>
      <w:proofErr w:type="spellStart"/>
      <w:r>
        <w:t>qmail</w:t>
      </w:r>
      <w:proofErr w:type="spellEnd"/>
      <w:r>
        <w:t xml:space="preserve"> 86156 invoked by </w:t>
      </w:r>
      <w:proofErr w:type="spellStart"/>
      <w:r>
        <w:t>uid</w:t>
      </w:r>
      <w:proofErr w:type="spellEnd"/>
      <w:r>
        <w:t xml:space="preserve"> 0); 10 Oct 2001 17:56:46 -0000</w:t>
      </w:r>
    </w:p>
    <w:p w14:paraId="14114AF8" w14:textId="77777777" w:rsidR="00585BF6" w:rsidRDefault="00585BF6" w:rsidP="00585BF6">
      <w:r>
        <w:t>Received: from unknown (HELO earthlink.net) (65.100.117.194)</w:t>
      </w:r>
    </w:p>
    <w:p w14:paraId="7675C69C" w14:textId="77777777" w:rsidR="00585BF6" w:rsidRDefault="00585BF6" w:rsidP="00585BF6">
      <w:r>
        <w:t xml:space="preserve">  </w:t>
      </w:r>
      <w:proofErr w:type="gramStart"/>
      <w:r>
        <w:t>by</w:t>
      </w:r>
      <w:proofErr w:type="gramEnd"/>
      <w:r>
        <w:t xml:space="preserve"> relay3.uswest.net with SMTP; 10 Oct 2001 17:56:46 -0000</w:t>
      </w:r>
    </w:p>
    <w:p w14:paraId="1F51498E" w14:textId="77777777" w:rsidR="00585BF6" w:rsidRDefault="00585BF6" w:rsidP="00585BF6">
      <w:r>
        <w:t>Message-ID: &lt;3BC48BCF.2020108@earthlink.net&gt;</w:t>
      </w:r>
    </w:p>
    <w:p w14:paraId="0C7FA23C" w14:textId="77777777" w:rsidR="00585BF6" w:rsidRDefault="00585BF6" w:rsidP="00585BF6">
      <w:r>
        <w:t>Date: Wed, 10 Oct 2001 11:56:31 -0600</w:t>
      </w:r>
    </w:p>
    <w:p w14:paraId="177F7C84" w14:textId="77777777" w:rsidR="00585BF6" w:rsidRDefault="00585BF6" w:rsidP="00585BF6">
      <w:r>
        <w:t xml:space="preserve">From: Dmitry </w:t>
      </w:r>
      <w:proofErr w:type="spellStart"/>
      <w:r>
        <w:t>Serebrennikov</w:t>
      </w:r>
      <w:proofErr w:type="spellEnd"/>
      <w:r>
        <w:t xml:space="preserve"> &lt;dmitrys@earthlink.net&gt;</w:t>
      </w:r>
    </w:p>
    <w:p w14:paraId="10D88795" w14:textId="77777777" w:rsidR="00585BF6" w:rsidRDefault="00585BF6" w:rsidP="00585BF6">
      <w:r>
        <w:t>User-Agent: Mozilla/5.0 (Windows; U; Windows NT 5.0; en-US; rv:0</w:t>
      </w:r>
      <w:proofErr w:type="gramStart"/>
      <w:r>
        <w:t>.9.2</w:t>
      </w:r>
      <w:proofErr w:type="gramEnd"/>
      <w:r>
        <w:t>) Gecko/20010726 Netscape6/6.1</w:t>
      </w:r>
    </w:p>
    <w:p w14:paraId="5DD6185F" w14:textId="77777777" w:rsidR="00585BF6" w:rsidRDefault="00585BF6" w:rsidP="00585BF6">
      <w:r>
        <w:t>X-Accept-Language: en-us</w:t>
      </w:r>
    </w:p>
    <w:p w14:paraId="7971EC05" w14:textId="77777777" w:rsidR="00585BF6" w:rsidRDefault="00585BF6" w:rsidP="00585BF6">
      <w:r>
        <w:t>MIME-Version: 1.0</w:t>
      </w:r>
    </w:p>
    <w:p w14:paraId="22787128" w14:textId="77777777" w:rsidR="00585BF6" w:rsidRDefault="00585BF6" w:rsidP="000F486A">
      <w:pPr>
        <w:tabs>
          <w:tab w:val="left" w:pos="4405"/>
        </w:tabs>
        <w:pPrChange w:id="0" w:author="Carlos Andrade" w:date="2013-01-30T17:55:00Z">
          <w:pPr/>
        </w:pPrChange>
      </w:pPr>
      <w:r>
        <w:t>To: lucene-dev@jakarta.apache.org</w:t>
      </w:r>
      <w:ins w:id="1" w:author="Carlos Andrade" w:date="2013-01-30T17:55:00Z">
        <w:r w:rsidR="000F486A">
          <w:tab/>
        </w:r>
      </w:ins>
      <w:bookmarkStart w:id="2" w:name="_GoBack"/>
      <w:bookmarkEnd w:id="2"/>
    </w:p>
    <w:p w14:paraId="0199D065" w14:textId="77777777" w:rsidR="00585BF6" w:rsidRDefault="00585BF6" w:rsidP="00585BF6">
      <w:r>
        <w:t>Subject: Re: Token retrieval question</w:t>
      </w:r>
    </w:p>
    <w:p w14:paraId="04DC6366" w14:textId="77777777" w:rsidR="00585BF6" w:rsidRDefault="00585BF6" w:rsidP="00585BF6">
      <w:r>
        <w:t>References: &lt;4BC270C6AB8AD411AD0B00B0D0493DF0EE7C56@mail.grandcentral.com&gt;</w:t>
      </w:r>
    </w:p>
    <w:p w14:paraId="15DDF615" w14:textId="77777777" w:rsidR="00585BF6" w:rsidRDefault="00585BF6" w:rsidP="00585BF6">
      <w:r>
        <w:t>Content-Type: text/plain; charset=us-</w:t>
      </w:r>
      <w:proofErr w:type="spellStart"/>
      <w:r>
        <w:t>ascii</w:t>
      </w:r>
      <w:proofErr w:type="spellEnd"/>
      <w:r>
        <w:t>; format=flowed</w:t>
      </w:r>
    </w:p>
    <w:p w14:paraId="7F36412D" w14:textId="77777777" w:rsidR="00585BF6" w:rsidRDefault="00585BF6" w:rsidP="00585BF6">
      <w:r>
        <w:t>Content-Transfer-Encoding: 7bit</w:t>
      </w:r>
    </w:p>
    <w:p w14:paraId="5F6F4919" w14:textId="77777777" w:rsidR="00585BF6" w:rsidRDefault="00585BF6" w:rsidP="00585BF6">
      <w:r>
        <w:t>X-Spam-Rating: daedalus.apache.org 1.6.2 0/1000/N</w:t>
      </w:r>
    </w:p>
    <w:p w14:paraId="4B5429C2" w14:textId="77777777" w:rsidR="00585BF6" w:rsidRDefault="00585BF6" w:rsidP="00585BF6"/>
    <w:p w14:paraId="76D2E3F8" w14:textId="77777777" w:rsidR="00585BF6" w:rsidRDefault="00585BF6" w:rsidP="00585BF6">
      <w:commentRangeStart w:id="3"/>
      <w:proofErr w:type="gramStart"/>
      <w:r>
        <w:t>Doug,</w:t>
      </w:r>
      <w:proofErr w:type="gramEnd"/>
      <w:r>
        <w:t xml:space="preserve"> thanks for posting these. I may end up going in this direction in </w:t>
      </w:r>
    </w:p>
    <w:p w14:paraId="1380A1E6" w14:textId="77777777" w:rsidR="00585BF6" w:rsidRDefault="00585BF6" w:rsidP="00585BF6">
      <w:proofErr w:type="gramStart"/>
      <w:r>
        <w:t>the</w:t>
      </w:r>
      <w:proofErr w:type="gramEnd"/>
      <w:r>
        <w:t xml:space="preserve"> next few days and will use this as a blueprint. Maybe I'll end up </w:t>
      </w:r>
    </w:p>
    <w:p w14:paraId="48CFB152" w14:textId="77777777" w:rsidR="00585BF6" w:rsidRDefault="00585BF6" w:rsidP="00585BF6">
      <w:proofErr w:type="gramStart"/>
      <w:r>
        <w:t>putting</w:t>
      </w:r>
      <w:proofErr w:type="gramEnd"/>
      <w:r>
        <w:t xml:space="preserve"> in the first pass implementation and then you can later further </w:t>
      </w:r>
    </w:p>
    <w:p w14:paraId="62D27C8A" w14:textId="77777777" w:rsidR="00585BF6" w:rsidRDefault="00585BF6" w:rsidP="00585BF6">
      <w:proofErr w:type="gramStart"/>
      <w:r>
        <w:t>tune</w:t>
      </w:r>
      <w:proofErr w:type="gramEnd"/>
      <w:r>
        <w:t xml:space="preserve"> it when you get to it.</w:t>
      </w:r>
    </w:p>
    <w:commentRangeEnd w:id="3"/>
    <w:p w14:paraId="4000AD99" w14:textId="77777777" w:rsidR="00585BF6" w:rsidRDefault="000F486A" w:rsidP="00585BF6">
      <w:r>
        <w:rPr>
          <w:rStyle w:val="CommentReference"/>
        </w:rPr>
        <w:commentReference w:id="3"/>
      </w:r>
    </w:p>
    <w:p w14:paraId="75109CE6" w14:textId="77777777" w:rsidR="00585BF6" w:rsidRDefault="00585BF6" w:rsidP="00585BF6">
      <w:r>
        <w:t xml:space="preserve">Question on term numbers through: what would be an approach for merging </w:t>
      </w:r>
    </w:p>
    <w:p w14:paraId="196006FD" w14:textId="77777777" w:rsidR="00585BF6" w:rsidRDefault="00585BF6" w:rsidP="00585BF6">
      <w:proofErr w:type="gramStart"/>
      <w:r>
        <w:t>these</w:t>
      </w:r>
      <w:proofErr w:type="gramEnd"/>
      <w:r>
        <w:t xml:space="preserve"> across multiple </w:t>
      </w:r>
      <w:proofErr w:type="spellStart"/>
      <w:r>
        <w:t>IndexReaders</w:t>
      </w:r>
      <w:proofErr w:type="spellEnd"/>
      <w:r>
        <w:t xml:space="preserve"> for the purposes of </w:t>
      </w:r>
      <w:proofErr w:type="spellStart"/>
      <w:r>
        <w:t>MultiSearcher</w:t>
      </w:r>
      <w:proofErr w:type="spellEnd"/>
      <w:r>
        <w:t>?</w:t>
      </w:r>
    </w:p>
    <w:p w14:paraId="13F8CCE3" w14:textId="77777777" w:rsidR="00585BF6" w:rsidRDefault="00585BF6" w:rsidP="00585BF6"/>
    <w:p w14:paraId="4AD8E40D" w14:textId="77777777" w:rsidR="00585BF6" w:rsidRDefault="00585BF6" w:rsidP="00585BF6">
      <w:r>
        <w:t>Doug Cutting wrote:</w:t>
      </w:r>
    </w:p>
    <w:p w14:paraId="7DB19A6A" w14:textId="77777777" w:rsidR="00585BF6" w:rsidRDefault="00585BF6" w:rsidP="00585BF6"/>
    <w:p w14:paraId="217DD097" w14:textId="77777777" w:rsidR="00585BF6" w:rsidRDefault="00585BF6" w:rsidP="00585BF6">
      <w:r>
        <w:t xml:space="preserve">&gt;Right now, </w:t>
      </w:r>
      <w:proofErr w:type="spellStart"/>
      <w:r>
        <w:t>Lucene</w:t>
      </w:r>
      <w:proofErr w:type="spellEnd"/>
      <w:r>
        <w:t xml:space="preserve"> does not have good support for what you're doing.  </w:t>
      </w:r>
      <w:proofErr w:type="spellStart"/>
      <w:r>
        <w:t>Lucene</w:t>
      </w:r>
      <w:proofErr w:type="spellEnd"/>
    </w:p>
    <w:p w14:paraId="72B802E6" w14:textId="77777777" w:rsidR="00585BF6" w:rsidRDefault="00585BF6" w:rsidP="00585BF6">
      <w:r>
        <w:t>&gt;</w:t>
      </w:r>
      <w:proofErr w:type="gramStart"/>
      <w:r>
        <w:t>as</w:t>
      </w:r>
      <w:proofErr w:type="gramEnd"/>
      <w:r>
        <w:t xml:space="preserve"> it stands is designed to support basic search, not other statistical text</w:t>
      </w:r>
    </w:p>
    <w:p w14:paraId="18542DCA" w14:textId="77777777" w:rsidR="00585BF6" w:rsidRDefault="00585BF6" w:rsidP="00585BF6">
      <w:r>
        <w:t>&gt;</w:t>
      </w:r>
      <w:proofErr w:type="gramStart"/>
      <w:r>
        <w:t>processing</w:t>
      </w:r>
      <w:proofErr w:type="gramEnd"/>
      <w:r>
        <w:t>.  However there are two features that I would like to add to</w:t>
      </w:r>
    </w:p>
    <w:p w14:paraId="706D5826" w14:textId="77777777" w:rsidR="00585BF6" w:rsidRDefault="00585BF6" w:rsidP="00585BF6">
      <w:r>
        <w:t>&gt;</w:t>
      </w:r>
      <w:proofErr w:type="spellStart"/>
      <w:r>
        <w:t>Lucene</w:t>
      </w:r>
      <w:proofErr w:type="spellEnd"/>
      <w:r>
        <w:t xml:space="preserve"> that would help you.</w:t>
      </w:r>
    </w:p>
    <w:p w14:paraId="2DDBABBB" w14:textId="77777777" w:rsidR="00585BF6" w:rsidRDefault="00585BF6" w:rsidP="00585BF6">
      <w:r>
        <w:t>&gt;</w:t>
      </w:r>
    </w:p>
    <w:p w14:paraId="5F57FD92" w14:textId="77777777" w:rsidR="00585BF6" w:rsidRDefault="00585BF6" w:rsidP="00585BF6">
      <w:r>
        <w:t>[</w:t>
      </w:r>
      <w:proofErr w:type="gramStart"/>
      <w:r>
        <w:t>snip</w:t>
      </w:r>
      <w:proofErr w:type="gramEnd"/>
      <w:r>
        <w:t>]</w:t>
      </w:r>
    </w:p>
    <w:p w14:paraId="4DA7C5AC" w14:textId="77777777" w:rsidR="00585BF6" w:rsidRDefault="00585BF6" w:rsidP="00585BF6"/>
    <w:p w14:paraId="38572616" w14:textId="77777777" w:rsidR="00585BF6" w:rsidRDefault="00585BF6" w:rsidP="00585BF6">
      <w:r>
        <w:lastRenderedPageBreak/>
        <w:t>&gt;</w:t>
      </w:r>
    </w:p>
    <w:p w14:paraId="025CE23A" w14:textId="77777777" w:rsidR="00585BF6" w:rsidRDefault="00585BF6" w:rsidP="00585BF6">
      <w:r>
        <w:t xml:space="preserve">&gt;This would add an </w:t>
      </w:r>
      <w:proofErr w:type="spellStart"/>
      <w:r>
        <w:t>IndexReader</w:t>
      </w:r>
      <w:proofErr w:type="spellEnd"/>
      <w:r>
        <w:t xml:space="preserve"> two methods:</w:t>
      </w:r>
    </w:p>
    <w:p w14:paraId="405F8271" w14:textId="77777777" w:rsidR="00585BF6" w:rsidRDefault="00585BF6" w:rsidP="00585BF6">
      <w:r>
        <w:t xml:space="preserve">&gt;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TermFreqVector</w:t>
      </w:r>
      <w:proofErr w:type="spellEnd"/>
      <w:r>
        <w:t xml:space="preserve"> </w:t>
      </w:r>
      <w:proofErr w:type="spellStart"/>
      <w:r>
        <w:t>getTermFreqVector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docNumber</w:t>
      </w:r>
      <w:proofErr w:type="spellEnd"/>
      <w:r>
        <w:t>);</w:t>
      </w:r>
    </w:p>
    <w:p w14:paraId="2B1C0BCF" w14:textId="77777777" w:rsidR="00585BF6" w:rsidRDefault="00585BF6" w:rsidP="00585BF6">
      <w:r>
        <w:t xml:space="preserve">&gt;  </w:t>
      </w:r>
      <w:proofErr w:type="gramStart"/>
      <w:r>
        <w:t>public</w:t>
      </w:r>
      <w:proofErr w:type="gramEnd"/>
      <w:r>
        <w:t xml:space="preserve"> Term </w:t>
      </w:r>
      <w:proofErr w:type="spellStart"/>
      <w:r>
        <w:t>getTerm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termNumber</w:t>
      </w:r>
      <w:proofErr w:type="spellEnd"/>
      <w:r>
        <w:t>);</w:t>
      </w:r>
    </w:p>
    <w:p w14:paraId="6DFDDE1C" w14:textId="77777777" w:rsidR="00585BF6" w:rsidRDefault="00585BF6" w:rsidP="00585BF6">
      <w:r>
        <w:t xml:space="preserve">&gt;The </w:t>
      </w:r>
      <w:proofErr w:type="spellStart"/>
      <w:r>
        <w:t>TermFreqVector</w:t>
      </w:r>
      <w:proofErr w:type="spellEnd"/>
      <w:r>
        <w:t xml:space="preserve"> class would be defined something like:</w:t>
      </w:r>
    </w:p>
    <w:p w14:paraId="3F3ED72D" w14:textId="77777777" w:rsidR="00585BF6" w:rsidRDefault="00585BF6" w:rsidP="00585BF6">
      <w:r>
        <w:t xml:space="preserve">&gt;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TermFreqVector</w:t>
      </w:r>
      <w:proofErr w:type="spellEnd"/>
      <w:r>
        <w:t xml:space="preserve"> {</w:t>
      </w:r>
    </w:p>
    <w:p w14:paraId="68D1AEB0" w14:textId="77777777" w:rsidR="00585BF6" w:rsidRDefault="00585BF6" w:rsidP="00585BF6">
      <w:r>
        <w:t xml:space="preserve">&gt;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getTermNumbers</w:t>
      </w:r>
      <w:proofErr w:type="spellEnd"/>
      <w:r>
        <w:t>();</w:t>
      </w:r>
    </w:p>
    <w:p w14:paraId="4F2791DE" w14:textId="77777777" w:rsidR="00585BF6" w:rsidRDefault="00585BF6" w:rsidP="00585BF6">
      <w:r>
        <w:t xml:space="preserve">&gt;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getTermFrequencies</w:t>
      </w:r>
      <w:proofErr w:type="spellEnd"/>
      <w:r>
        <w:t>();</w:t>
      </w:r>
    </w:p>
    <w:p w14:paraId="3C13DC1F" w14:textId="77777777" w:rsidR="00585BF6" w:rsidRDefault="00585BF6" w:rsidP="00585BF6">
      <w:proofErr w:type="gramStart"/>
      <w:r>
        <w:t>&gt;  }</w:t>
      </w:r>
      <w:proofErr w:type="gramEnd"/>
    </w:p>
    <w:p w14:paraId="60F06F5F" w14:textId="77777777" w:rsidR="00585BF6" w:rsidRDefault="00585BF6" w:rsidP="00585BF6">
      <w:r>
        <w:t>&gt;The term number array would be sorted.  The frequency of the term numbered</w:t>
      </w:r>
    </w:p>
    <w:p w14:paraId="02ED6EC0" w14:textId="77777777" w:rsidR="00585BF6" w:rsidRDefault="00585BF6" w:rsidP="00585BF6">
      <w:r>
        <w:t>&gt;</w:t>
      </w:r>
      <w:proofErr w:type="spellStart"/>
      <w:proofErr w:type="gramStart"/>
      <w:r>
        <w:t>getTermNumbers</w:t>
      </w:r>
      <w:proofErr w:type="spellEnd"/>
      <w:proofErr w:type="gramEnd"/>
      <w:r>
        <w:t>()[</w:t>
      </w:r>
      <w:proofErr w:type="spellStart"/>
      <w:r>
        <w:t>i</w:t>
      </w:r>
      <w:proofErr w:type="spellEnd"/>
      <w:r>
        <w:t xml:space="preserve">] is </w:t>
      </w:r>
      <w:proofErr w:type="spellStart"/>
      <w:r>
        <w:t>getTermFrequencies</w:t>
      </w:r>
      <w:proofErr w:type="spellEnd"/>
      <w:r>
        <w:t>()[</w:t>
      </w:r>
      <w:proofErr w:type="spellStart"/>
      <w:r>
        <w:t>i</w:t>
      </w:r>
      <w:proofErr w:type="spellEnd"/>
      <w:r>
        <w:t>].</w:t>
      </w:r>
    </w:p>
    <w:p w14:paraId="69BE6A0E" w14:textId="77777777" w:rsidR="00585BF6" w:rsidRDefault="00585BF6" w:rsidP="00585BF6">
      <w:r>
        <w:t>&gt;</w:t>
      </w:r>
    </w:p>
    <w:p w14:paraId="48F77EAB" w14:textId="77777777" w:rsidR="00585BF6" w:rsidRDefault="00585BF6" w:rsidP="00585BF6">
      <w:r>
        <w:t>&gt;Another class that would be useful is something like:</w:t>
      </w:r>
    </w:p>
    <w:p w14:paraId="59C33FF5" w14:textId="77777777" w:rsidR="00585BF6" w:rsidRDefault="00585BF6" w:rsidP="00585BF6">
      <w:r>
        <w:t xml:space="preserve">&gt;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TermWeightVector</w:t>
      </w:r>
      <w:proofErr w:type="spellEnd"/>
      <w:r>
        <w:t xml:space="preserve"> {</w:t>
      </w:r>
    </w:p>
    <w:p w14:paraId="3279920A" w14:textId="77777777" w:rsidR="00585BF6" w:rsidRDefault="00585BF6" w:rsidP="00585BF6">
      <w:r>
        <w:t xml:space="preserve">&gt;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getTermNumbers</w:t>
      </w:r>
      <w:proofErr w:type="spellEnd"/>
      <w:r>
        <w:t>();</w:t>
      </w:r>
    </w:p>
    <w:p w14:paraId="7CE46305" w14:textId="77777777" w:rsidR="00585BF6" w:rsidRDefault="00585BF6" w:rsidP="00585BF6">
      <w:r>
        <w:t xml:space="preserve">&gt;    </w:t>
      </w:r>
      <w:proofErr w:type="gramStart"/>
      <w:r>
        <w:t>public</w:t>
      </w:r>
      <w:proofErr w:type="gramEnd"/>
      <w:r>
        <w:t xml:space="preserve"> float[] </w:t>
      </w:r>
      <w:proofErr w:type="spellStart"/>
      <w:r>
        <w:t>getTermWeights</w:t>
      </w:r>
      <w:proofErr w:type="spellEnd"/>
      <w:r>
        <w:t>();</w:t>
      </w:r>
    </w:p>
    <w:p w14:paraId="60B7AB67" w14:textId="77777777" w:rsidR="00585BF6" w:rsidRDefault="00585BF6" w:rsidP="00585BF6">
      <w:r>
        <w:t>&gt;</w:t>
      </w:r>
    </w:p>
    <w:p w14:paraId="0137808A" w14:textId="77777777" w:rsidR="00585BF6" w:rsidRDefault="00585BF6" w:rsidP="00585BF6">
      <w:r>
        <w:t xml:space="preserve">&gt;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TermWeightVector</w:t>
      </w:r>
      <w:proofErr w:type="spellEnd"/>
      <w:r>
        <w:t xml:space="preserve"> other);</w:t>
      </w:r>
    </w:p>
    <w:p w14:paraId="494AD3BF" w14:textId="77777777" w:rsidR="00585BF6" w:rsidRDefault="00585BF6" w:rsidP="00585BF6">
      <w:r>
        <w:t xml:space="preserve">&gt;    </w:t>
      </w:r>
      <w:proofErr w:type="gramStart"/>
      <w:r>
        <w:t>public</w:t>
      </w:r>
      <w:proofErr w:type="gramEnd"/>
      <w:r>
        <w:t xml:space="preserve"> float distance(</w:t>
      </w:r>
      <w:proofErr w:type="spellStart"/>
      <w:r>
        <w:t>TermWeightVector</w:t>
      </w:r>
      <w:proofErr w:type="spellEnd"/>
      <w:r>
        <w:t xml:space="preserve"> other);</w:t>
      </w:r>
    </w:p>
    <w:p w14:paraId="56AA2745" w14:textId="77777777" w:rsidR="00585BF6" w:rsidRDefault="00585BF6" w:rsidP="00585BF6">
      <w:proofErr w:type="gramStart"/>
      <w:r>
        <w:t>&gt;  }</w:t>
      </w:r>
      <w:proofErr w:type="gramEnd"/>
    </w:p>
    <w:p w14:paraId="58B1620C" w14:textId="77777777" w:rsidR="00585BF6" w:rsidRDefault="00585BF6" w:rsidP="00585BF6">
      <w:r>
        <w:t>&gt;</w:t>
      </w:r>
    </w:p>
    <w:p w14:paraId="280B5A5A" w14:textId="77777777" w:rsidR="00585BF6" w:rsidRDefault="00585BF6" w:rsidP="00585BF6"/>
    <w:p w14:paraId="5695E910" w14:textId="77777777" w:rsidR="00585BF6" w:rsidRDefault="00585BF6" w:rsidP="00585BF6"/>
    <w:p w14:paraId="501AF7C2" w14:textId="77777777" w:rsidR="00585BF6" w:rsidRDefault="00585BF6" w:rsidP="00585BF6"/>
    <w:p w14:paraId="359FAB5D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Carlos Andrade" w:date="2013-01-30T17:55:00Z" w:initials="CA">
    <w:p w14:paraId="497DD91D" w14:textId="77777777" w:rsidR="000F486A" w:rsidRDefault="000F486A" w:rsidP="000F486A">
      <w:r>
        <w:rPr>
          <w:rStyle w:val="CommentReference"/>
        </w:rPr>
        <w:annotationRef/>
      </w:r>
      <w:r>
        <w:t xml:space="preserve">C: </w:t>
      </w:r>
      <w:r>
        <w:t xml:space="preserve">Doug, thanks for posting these. I may end up going in this direction in </w:t>
      </w:r>
    </w:p>
    <w:p w14:paraId="7BFF0E90" w14:textId="77777777" w:rsidR="000F486A" w:rsidRDefault="000F486A" w:rsidP="000F486A">
      <w:proofErr w:type="gramStart"/>
      <w:r>
        <w:t>the</w:t>
      </w:r>
      <w:proofErr w:type="gramEnd"/>
      <w:r>
        <w:t xml:space="preserve"> next few days and will use this as a blueprint. Maybe I'll end up </w:t>
      </w:r>
    </w:p>
    <w:p w14:paraId="02DEB323" w14:textId="77777777" w:rsidR="000F486A" w:rsidRDefault="000F486A" w:rsidP="000F486A">
      <w:proofErr w:type="gramStart"/>
      <w:r>
        <w:t>putting</w:t>
      </w:r>
      <w:proofErr w:type="gramEnd"/>
      <w:r>
        <w:t xml:space="preserve"> in the first pass implementation and then you can later further </w:t>
      </w:r>
    </w:p>
    <w:p w14:paraId="348AECE7" w14:textId="77777777" w:rsidR="000F486A" w:rsidRDefault="000F486A" w:rsidP="000F486A">
      <w:proofErr w:type="gramStart"/>
      <w:r>
        <w:t>tune</w:t>
      </w:r>
      <w:proofErr w:type="gramEnd"/>
      <w:r>
        <w:t xml:space="preserve"> it when you get to it.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12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F6"/>
    <w:rsid w:val="000F486A"/>
    <w:rsid w:val="00585BF6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8478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BF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48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8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8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8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8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8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86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5BF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F48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48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48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8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8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8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86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418</Words>
  <Characters>2386</Characters>
  <Application>Microsoft Macintosh Word</Application>
  <DocSecurity>0</DocSecurity>
  <Lines>19</Lines>
  <Paragraphs>5</Paragraphs>
  <ScaleCrop>false</ScaleCrop>
  <Company>Stevens Institute of Technology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2013-01-30T19:34:00Z</dcterms:created>
  <dcterms:modified xsi:type="dcterms:W3CDTF">2013-01-30T19:55:00Z</dcterms:modified>
</cp:coreProperties>
</file>